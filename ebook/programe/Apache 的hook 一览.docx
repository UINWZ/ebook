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C75" w:rsidRPr="005C2C75" w:rsidRDefault="005C2C75" w:rsidP="005C2C75">
      <w:pPr>
        <w:widowControl/>
        <w:shd w:val="clear" w:color="auto" w:fill="FFFFFF"/>
        <w:spacing w:line="450" w:lineRule="atLeast"/>
        <w:jc w:val="left"/>
        <w:rPr>
          <w:rFonts w:ascii="微软雅黑" w:eastAsia="微软雅黑" w:hAnsi="微软雅黑" w:cs="宋体"/>
          <w:color w:val="000000"/>
          <w:kern w:val="0"/>
          <w:sz w:val="30"/>
          <w:szCs w:val="30"/>
        </w:rPr>
      </w:pPr>
      <w:r w:rsidRPr="005C2C75">
        <w:rPr>
          <w:rFonts w:ascii="微软雅黑" w:eastAsia="微软雅黑" w:hAnsi="微软雅黑" w:cs="宋体" w:hint="eastAsia"/>
          <w:color w:val="000000"/>
          <w:kern w:val="0"/>
          <w:sz w:val="30"/>
        </w:rPr>
        <w:t> </w:t>
      </w:r>
    </w:p>
    <w:p w:rsidR="005C2C75" w:rsidRPr="005C2C75" w:rsidRDefault="005C2C75" w:rsidP="005C2C75">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4" w:history="1">
        <w:r w:rsidRPr="005C2C75">
          <w:rPr>
            <w:rFonts w:ascii="微软雅黑" w:eastAsia="微软雅黑" w:hAnsi="微软雅黑" w:cs="宋体" w:hint="eastAsia"/>
            <w:color w:val="000000"/>
            <w:kern w:val="0"/>
            <w:sz w:val="30"/>
            <w:u w:val="single"/>
          </w:rPr>
          <w:t>Apache 的hook 一览</w:t>
        </w:r>
      </w:hyperlink>
    </w:p>
    <w:p w:rsidR="005C2C75" w:rsidRPr="005C2C75" w:rsidRDefault="005C2C75" w:rsidP="005C2C75">
      <w:pPr>
        <w:widowControl/>
        <w:shd w:val="clear" w:color="auto" w:fill="FFFFFF"/>
        <w:spacing w:line="360" w:lineRule="atLeast"/>
        <w:jc w:val="left"/>
        <w:rPr>
          <w:rFonts w:ascii="Arial" w:eastAsia="宋体" w:hAnsi="Arial" w:cs="Arial"/>
          <w:color w:val="333333"/>
          <w:kern w:val="0"/>
          <w:sz w:val="24"/>
          <w:szCs w:val="24"/>
        </w:rPr>
      </w:pPr>
      <w:r w:rsidRPr="005C2C75">
        <w:rPr>
          <w:rFonts w:ascii="Arial" w:eastAsia="宋体" w:hAnsi="Arial" w:cs="Arial"/>
          <w:color w:val="333333"/>
          <w:kern w:val="0"/>
          <w:sz w:val="24"/>
          <w:szCs w:val="24"/>
        </w:rPr>
        <w:t>看了一个日本人总结的</w:t>
      </w:r>
      <w:r w:rsidRPr="005C2C75">
        <w:rPr>
          <w:rFonts w:ascii="Arial" w:eastAsia="宋体" w:hAnsi="Arial" w:cs="Arial"/>
          <w:color w:val="333333"/>
          <w:kern w:val="0"/>
          <w:sz w:val="24"/>
          <w:szCs w:val="24"/>
        </w:rPr>
        <w:t>Apache</w:t>
      </w:r>
      <w:r w:rsidRPr="005C2C75">
        <w:rPr>
          <w:rFonts w:ascii="Arial" w:eastAsia="宋体" w:hAnsi="Arial" w:cs="Arial"/>
          <w:color w:val="333333"/>
          <w:kern w:val="0"/>
          <w:sz w:val="24"/>
          <w:szCs w:val="24"/>
        </w:rPr>
        <w:t>的钩子函数一览，我觉得对于</w:t>
      </w:r>
      <w:r w:rsidRPr="005C2C75">
        <w:rPr>
          <w:rFonts w:ascii="Arial" w:eastAsia="宋体" w:hAnsi="Arial" w:cs="Arial"/>
          <w:color w:val="333333"/>
          <w:kern w:val="0"/>
          <w:sz w:val="24"/>
          <w:szCs w:val="24"/>
        </w:rPr>
        <w:t>Apache</w:t>
      </w:r>
      <w:r w:rsidRPr="005C2C75">
        <w:rPr>
          <w:rFonts w:ascii="Arial" w:eastAsia="宋体" w:hAnsi="Arial" w:cs="Arial"/>
          <w:color w:val="333333"/>
          <w:kern w:val="0"/>
          <w:sz w:val="24"/>
          <w:szCs w:val="24"/>
        </w:rPr>
        <w:t>模块开发的童鞋挺有用的，就搬过来了。</w:t>
      </w:r>
      <w:r w:rsidRPr="005C2C75">
        <w:rPr>
          <w:rFonts w:ascii="Arial" w:eastAsia="宋体" w:hAnsi="Arial" w:cs="Arial"/>
          <w:color w:val="333333"/>
          <w:kern w:val="0"/>
          <w:sz w:val="24"/>
          <w:szCs w:val="24"/>
        </w:rPr>
        <w:br w:type="textWrapping" w:clear="all"/>
      </w:r>
    </w:p>
    <w:p w:rsidR="005C2C75" w:rsidRPr="005C2C75" w:rsidRDefault="005C2C75" w:rsidP="005C2C75">
      <w:pPr>
        <w:widowControl/>
        <w:shd w:val="clear" w:color="auto" w:fill="FFFFFF"/>
        <w:spacing w:line="270" w:lineRule="atLeast"/>
        <w:ind w:left="705"/>
        <w:jc w:val="left"/>
        <w:rPr>
          <w:rFonts w:ascii="Arial" w:eastAsia="宋体" w:hAnsi="Arial" w:cs="Arial"/>
          <w:color w:val="333333"/>
          <w:kern w:val="0"/>
          <w:sz w:val="18"/>
          <w:szCs w:val="18"/>
        </w:rPr>
      </w:pPr>
      <w:bookmarkStart w:id="0" w:name="more"/>
      <w:bookmarkEnd w:id="0"/>
      <w:r w:rsidRPr="005C2C75">
        <w:rPr>
          <w:rFonts w:ascii="Arial" w:eastAsia="宋体" w:hAnsi="Arial" w:cs="Arial"/>
          <w:color w:val="333333"/>
          <w:kern w:val="0"/>
          <w:sz w:val="18"/>
          <w:szCs w:val="18"/>
        </w:rPr>
        <w:t>本章的重要内容：</w:t>
      </w:r>
    </w:p>
    <w:p w:rsidR="005C2C75" w:rsidRPr="005C2C75" w:rsidRDefault="005C2C75" w:rsidP="005C2C75">
      <w:pPr>
        <w:widowControl/>
        <w:pBdr>
          <w:bottom w:val="single" w:sz="6" w:space="0" w:color="008000"/>
        </w:pBdr>
        <w:shd w:val="clear" w:color="auto" w:fill="FFFFFF"/>
        <w:spacing w:line="270" w:lineRule="atLeast"/>
        <w:ind w:left="70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关于</w:t>
      </w:r>
      <w:r w:rsidRPr="005C2C75">
        <w:rPr>
          <w:rFonts w:ascii="Arial" w:eastAsia="宋体" w:hAnsi="Arial" w:cs="Arial"/>
          <w:color w:val="333333"/>
          <w:kern w:val="0"/>
          <w:sz w:val="18"/>
          <w:szCs w:val="18"/>
        </w:rPr>
        <w:t>hook</w:t>
      </w:r>
      <w:r w:rsidRPr="005C2C75">
        <w:rPr>
          <w:rFonts w:ascii="Arial" w:eastAsia="宋体" w:hAnsi="Arial" w:cs="Arial"/>
          <w:color w:val="333333"/>
          <w:kern w:val="0"/>
          <w:sz w:val="18"/>
          <w:szCs w:val="18"/>
        </w:rPr>
        <w:t>的调用顺序</w:t>
      </w:r>
    </w:p>
    <w:p w:rsidR="005C2C75" w:rsidRPr="005C2C75" w:rsidRDefault="005C2C75" w:rsidP="005C2C75">
      <w:pPr>
        <w:widowControl/>
        <w:shd w:val="clear" w:color="auto" w:fill="FFFFFF"/>
        <w:spacing w:line="270" w:lineRule="atLeast"/>
        <w:ind w:left="94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钩子函数的调用顺序是：「设定的初期化」「进程的初期化」「连接」「请求」</w:t>
      </w:r>
    </w:p>
    <w:p w:rsidR="005C2C75" w:rsidRPr="005C2C75" w:rsidRDefault="005C2C75" w:rsidP="005C2C75">
      <w:pPr>
        <w:widowControl/>
        <w:pBdr>
          <w:bottom w:val="single" w:sz="6" w:space="0" w:color="008000"/>
        </w:pBdr>
        <w:shd w:val="clear" w:color="auto" w:fill="FFFFFF"/>
        <w:spacing w:line="270" w:lineRule="atLeast"/>
        <w:ind w:left="70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关于</w:t>
      </w:r>
      <w:r w:rsidRPr="005C2C75">
        <w:rPr>
          <w:rFonts w:ascii="Arial" w:eastAsia="宋体" w:hAnsi="Arial" w:cs="Arial"/>
          <w:color w:val="333333"/>
          <w:kern w:val="0"/>
          <w:sz w:val="18"/>
          <w:szCs w:val="18"/>
        </w:rPr>
        <w:t>RUN_ALL</w:t>
      </w:r>
      <w:r w:rsidRPr="005C2C75">
        <w:rPr>
          <w:rFonts w:ascii="Arial" w:eastAsia="宋体" w:hAnsi="Arial" w:cs="Arial"/>
          <w:color w:val="333333"/>
          <w:kern w:val="0"/>
          <w:sz w:val="18"/>
          <w:szCs w:val="18"/>
        </w:rPr>
        <w:t>，</w:t>
      </w:r>
      <w:r w:rsidRPr="005C2C75">
        <w:rPr>
          <w:rFonts w:ascii="Arial" w:eastAsia="宋体" w:hAnsi="Arial" w:cs="Arial"/>
          <w:color w:val="333333"/>
          <w:kern w:val="0"/>
          <w:sz w:val="18"/>
          <w:szCs w:val="18"/>
        </w:rPr>
        <w:t>RUN_FIRST</w:t>
      </w:r>
    </w:p>
    <w:p w:rsidR="005C2C75" w:rsidRPr="005C2C75" w:rsidRDefault="005C2C75" w:rsidP="005C2C75">
      <w:pPr>
        <w:widowControl/>
        <w:shd w:val="clear" w:color="auto" w:fill="FFFFFF"/>
        <w:spacing w:line="270" w:lineRule="atLeast"/>
        <w:ind w:left="94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 xml:space="preserve">RUN_FIRST  </w:t>
      </w:r>
      <w:r w:rsidRPr="005C2C75">
        <w:rPr>
          <w:rFonts w:ascii="Arial" w:eastAsia="宋体" w:hAnsi="Arial" w:cs="Arial"/>
          <w:color w:val="333333"/>
          <w:kern w:val="0"/>
          <w:sz w:val="18"/>
          <w:szCs w:val="18"/>
        </w:rPr>
        <w:t>类型的</w:t>
      </w:r>
      <w:r w:rsidRPr="005C2C75">
        <w:rPr>
          <w:rFonts w:ascii="Arial" w:eastAsia="宋体" w:hAnsi="Arial" w:cs="Arial"/>
          <w:color w:val="333333"/>
          <w:kern w:val="0"/>
          <w:sz w:val="18"/>
          <w:szCs w:val="18"/>
        </w:rPr>
        <w:t xml:space="preserve">hook </w:t>
      </w:r>
      <w:r w:rsidRPr="005C2C75">
        <w:rPr>
          <w:rFonts w:ascii="Arial" w:eastAsia="宋体" w:hAnsi="Arial" w:cs="Arial"/>
          <w:color w:val="333333"/>
          <w:kern w:val="0"/>
          <w:sz w:val="18"/>
          <w:szCs w:val="18"/>
        </w:rPr>
        <w:t>是：被调用的</w:t>
      </w:r>
      <w:r w:rsidRPr="005C2C75">
        <w:rPr>
          <w:rFonts w:ascii="Arial" w:eastAsia="宋体" w:hAnsi="Arial" w:cs="Arial"/>
          <w:color w:val="333333"/>
          <w:kern w:val="0"/>
          <w:sz w:val="18"/>
          <w:szCs w:val="18"/>
        </w:rPr>
        <w:t xml:space="preserve"> hook</w:t>
      </w:r>
      <w:r w:rsidRPr="005C2C75">
        <w:rPr>
          <w:rFonts w:ascii="Arial" w:eastAsia="宋体" w:hAnsi="Arial" w:cs="Arial"/>
          <w:color w:val="333333"/>
          <w:kern w:val="0"/>
          <w:sz w:val="18"/>
          <w:szCs w:val="18"/>
        </w:rPr>
        <w:t>函数的返回值为</w:t>
      </w:r>
      <w:r w:rsidRPr="005C2C75">
        <w:rPr>
          <w:rFonts w:ascii="Arial" w:eastAsia="宋体" w:hAnsi="Arial" w:cs="Arial"/>
          <w:color w:val="333333"/>
          <w:kern w:val="0"/>
          <w:sz w:val="18"/>
          <w:szCs w:val="18"/>
        </w:rPr>
        <w:t xml:space="preserve"> OK </w:t>
      </w:r>
      <w:r w:rsidRPr="005C2C75">
        <w:rPr>
          <w:rFonts w:ascii="Arial" w:eastAsia="宋体" w:hAnsi="Arial" w:cs="Arial"/>
          <w:color w:val="333333"/>
          <w:kern w:val="0"/>
          <w:sz w:val="18"/>
          <w:szCs w:val="18"/>
        </w:rPr>
        <w:t>或者是</w:t>
      </w:r>
      <w:del w:id="1" w:author="Unknown">
        <w:r w:rsidRPr="005C2C75">
          <w:rPr>
            <w:rFonts w:ascii="Arial" w:eastAsia="宋体" w:hAnsi="Arial" w:cs="Arial"/>
            <w:color w:val="333333"/>
            <w:kern w:val="0"/>
            <w:sz w:val="18"/>
            <w:szCs w:val="18"/>
          </w:rPr>
          <w:delText>DECLINE</w:delText>
        </w:r>
        <w:r w:rsidRPr="005C2C75">
          <w:rPr>
            <w:rFonts w:ascii="Arial" w:eastAsia="宋体" w:hAnsi="Arial" w:cs="Arial"/>
            <w:color w:val="333333"/>
            <w:kern w:val="0"/>
            <w:sz w:val="18"/>
            <w:szCs w:val="18"/>
          </w:rPr>
          <w:delText>（出错</w:delText>
        </w:r>
      </w:del>
      <w:r w:rsidRPr="005C2C75">
        <w:rPr>
          <w:rFonts w:ascii="Arial" w:eastAsia="宋体" w:hAnsi="Arial" w:cs="Arial"/>
          <w:color w:val="333333"/>
          <w:kern w:val="0"/>
          <w:sz w:val="18"/>
          <w:szCs w:val="18"/>
        </w:rPr>
        <w:t>）时，后面的</w:t>
      </w:r>
      <w:r w:rsidRPr="005C2C75">
        <w:rPr>
          <w:rFonts w:ascii="Arial" w:eastAsia="宋体" w:hAnsi="Arial" w:cs="Arial"/>
          <w:color w:val="333333"/>
          <w:kern w:val="0"/>
          <w:sz w:val="18"/>
          <w:szCs w:val="18"/>
        </w:rPr>
        <w:t>hook</w:t>
      </w:r>
      <w:r w:rsidRPr="005C2C75">
        <w:rPr>
          <w:rFonts w:ascii="Arial" w:eastAsia="宋体" w:hAnsi="Arial" w:cs="Arial"/>
          <w:color w:val="333333"/>
          <w:kern w:val="0"/>
          <w:sz w:val="18"/>
          <w:szCs w:val="18"/>
        </w:rPr>
        <w:t>是不被执行的。</w:t>
      </w:r>
    </w:p>
    <w:p w:rsidR="005C2C75" w:rsidRPr="005C2C75" w:rsidRDefault="005C2C75" w:rsidP="005C2C75">
      <w:pPr>
        <w:widowControl/>
        <w:shd w:val="clear" w:color="auto" w:fill="FFFFFF"/>
        <w:spacing w:line="270" w:lineRule="atLeast"/>
        <w:ind w:left="705"/>
        <w:jc w:val="left"/>
        <w:rPr>
          <w:rFonts w:ascii="Arial" w:eastAsia="宋体" w:hAnsi="Arial" w:cs="Arial"/>
          <w:color w:val="333333"/>
          <w:kern w:val="0"/>
          <w:sz w:val="18"/>
          <w:szCs w:val="18"/>
        </w:rPr>
      </w:pPr>
    </w:p>
    <w:p w:rsidR="005C2C75" w:rsidRPr="005C2C75" w:rsidRDefault="005C2C75" w:rsidP="005C2C75">
      <w:pPr>
        <w:widowControl/>
        <w:shd w:val="clear" w:color="auto" w:fill="FFFFFF"/>
        <w:spacing w:line="270" w:lineRule="atLeast"/>
        <w:ind w:left="94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 xml:space="preserve">RUN_ALL </w:t>
      </w:r>
      <w:r w:rsidRPr="005C2C75">
        <w:rPr>
          <w:rFonts w:ascii="Arial" w:eastAsia="宋体" w:hAnsi="Arial" w:cs="Arial"/>
          <w:color w:val="333333"/>
          <w:kern w:val="0"/>
          <w:sz w:val="18"/>
          <w:szCs w:val="18"/>
        </w:rPr>
        <w:t>类型的</w:t>
      </w:r>
      <w:r w:rsidRPr="005C2C75">
        <w:rPr>
          <w:rFonts w:ascii="Arial" w:eastAsia="宋体" w:hAnsi="Arial" w:cs="Arial"/>
          <w:color w:val="333333"/>
          <w:kern w:val="0"/>
          <w:sz w:val="18"/>
          <w:szCs w:val="18"/>
        </w:rPr>
        <w:t xml:space="preserve">hook </w:t>
      </w:r>
      <w:r w:rsidRPr="005C2C75">
        <w:rPr>
          <w:rFonts w:ascii="Arial" w:eastAsia="宋体" w:hAnsi="Arial" w:cs="Arial"/>
          <w:color w:val="333333"/>
          <w:kern w:val="0"/>
          <w:sz w:val="18"/>
          <w:szCs w:val="18"/>
        </w:rPr>
        <w:t>是：被调用的</w:t>
      </w:r>
      <w:r w:rsidRPr="005C2C75">
        <w:rPr>
          <w:rFonts w:ascii="Arial" w:eastAsia="宋体" w:hAnsi="Arial" w:cs="Arial"/>
          <w:color w:val="333333"/>
          <w:kern w:val="0"/>
          <w:sz w:val="18"/>
          <w:szCs w:val="18"/>
        </w:rPr>
        <w:t xml:space="preserve"> hook</w:t>
      </w:r>
      <w:r w:rsidRPr="005C2C75">
        <w:rPr>
          <w:rFonts w:ascii="Arial" w:eastAsia="宋体" w:hAnsi="Arial" w:cs="Arial"/>
          <w:color w:val="333333"/>
          <w:kern w:val="0"/>
          <w:sz w:val="18"/>
          <w:szCs w:val="18"/>
        </w:rPr>
        <w:t>函数的返回值不为</w:t>
      </w:r>
      <w:del w:id="2" w:author="Unknown">
        <w:r w:rsidRPr="005C2C75">
          <w:rPr>
            <w:rFonts w:ascii="Arial" w:eastAsia="宋体" w:hAnsi="Arial" w:cs="Arial"/>
            <w:color w:val="333333"/>
            <w:kern w:val="0"/>
            <w:sz w:val="18"/>
            <w:szCs w:val="18"/>
          </w:rPr>
          <w:delText>DECLINE</w:delText>
        </w:r>
        <w:r w:rsidRPr="005C2C75">
          <w:rPr>
            <w:rFonts w:ascii="Arial" w:eastAsia="宋体" w:hAnsi="Arial" w:cs="Arial"/>
            <w:color w:val="333333"/>
            <w:kern w:val="0"/>
            <w:sz w:val="18"/>
            <w:szCs w:val="18"/>
          </w:rPr>
          <w:delText>（出错</w:delText>
        </w:r>
      </w:del>
      <w:r w:rsidRPr="005C2C75">
        <w:rPr>
          <w:rFonts w:ascii="Arial" w:eastAsia="宋体" w:hAnsi="Arial" w:cs="Arial"/>
          <w:color w:val="333333"/>
          <w:kern w:val="0"/>
          <w:sz w:val="18"/>
          <w:szCs w:val="18"/>
        </w:rPr>
        <w:t>）时，已经加载的</w:t>
      </w:r>
      <w:r w:rsidRPr="005C2C75">
        <w:rPr>
          <w:rFonts w:ascii="Arial" w:eastAsia="宋体" w:hAnsi="Arial" w:cs="Arial"/>
          <w:color w:val="333333"/>
          <w:kern w:val="0"/>
          <w:sz w:val="18"/>
          <w:szCs w:val="18"/>
        </w:rPr>
        <w:t>hook</w:t>
      </w:r>
      <w:r w:rsidRPr="005C2C75">
        <w:rPr>
          <w:rFonts w:ascii="Arial" w:eastAsia="宋体" w:hAnsi="Arial" w:cs="Arial"/>
          <w:color w:val="333333"/>
          <w:kern w:val="0"/>
          <w:sz w:val="18"/>
          <w:szCs w:val="18"/>
        </w:rPr>
        <w:t>将被全部执行。</w:t>
      </w:r>
    </w:p>
    <w:p w:rsidR="005C2C75" w:rsidRPr="005C2C75" w:rsidRDefault="005C2C75" w:rsidP="005C2C75">
      <w:pPr>
        <w:widowControl/>
        <w:pBdr>
          <w:bottom w:val="single" w:sz="6" w:space="0" w:color="008000"/>
        </w:pBdr>
        <w:shd w:val="clear" w:color="auto" w:fill="FFFFFF"/>
        <w:spacing w:line="270" w:lineRule="atLeast"/>
        <w:ind w:left="705"/>
        <w:jc w:val="left"/>
        <w:rPr>
          <w:rFonts w:ascii="Arial" w:eastAsia="宋体" w:hAnsi="Arial" w:cs="Arial"/>
          <w:color w:val="333333"/>
          <w:kern w:val="0"/>
          <w:sz w:val="18"/>
          <w:szCs w:val="18"/>
        </w:rPr>
      </w:pPr>
      <w:r w:rsidRPr="005C2C75">
        <w:rPr>
          <w:rFonts w:ascii="Arial" w:eastAsia="宋体" w:hAnsi="Arial" w:cs="Arial"/>
          <w:color w:val="333333"/>
          <w:kern w:val="0"/>
          <w:sz w:val="18"/>
          <w:szCs w:val="18"/>
        </w:rPr>
        <w:t>关于</w:t>
      </w:r>
      <w:r w:rsidRPr="005C2C75">
        <w:rPr>
          <w:rFonts w:ascii="Arial" w:eastAsia="宋体" w:hAnsi="Arial" w:cs="Arial"/>
          <w:color w:val="333333"/>
          <w:kern w:val="0"/>
          <w:sz w:val="18"/>
          <w:szCs w:val="18"/>
        </w:rPr>
        <w:t xml:space="preserve">hook </w:t>
      </w:r>
      <w:r w:rsidRPr="005C2C75">
        <w:rPr>
          <w:rFonts w:ascii="Arial" w:eastAsia="宋体" w:hAnsi="Arial" w:cs="Arial"/>
          <w:color w:val="333333"/>
          <w:kern w:val="0"/>
          <w:sz w:val="18"/>
          <w:szCs w:val="18"/>
        </w:rPr>
        <w:t>登録函数</w:t>
      </w:r>
      <w:r w:rsidRPr="005C2C75">
        <w:rPr>
          <w:rFonts w:ascii="Arial" w:eastAsia="宋体" w:hAnsi="Arial" w:cs="Arial"/>
          <w:color w:val="333333"/>
          <w:kern w:val="0"/>
          <w:sz w:val="18"/>
          <w:szCs w:val="18"/>
        </w:rPr>
        <w:t xml:space="preserve"> </w:t>
      </w:r>
      <w:proofErr w:type="spellStart"/>
      <w:r w:rsidRPr="005C2C75">
        <w:rPr>
          <w:rFonts w:ascii="Arial" w:eastAsia="宋体" w:hAnsi="Arial" w:cs="Arial"/>
          <w:color w:val="333333"/>
          <w:kern w:val="0"/>
          <w:sz w:val="18"/>
          <w:szCs w:val="18"/>
        </w:rPr>
        <w:t>ap_hook_xxx</w:t>
      </w:r>
      <w:proofErr w:type="spellEnd"/>
      <w:r w:rsidRPr="005C2C75">
        <w:rPr>
          <w:rFonts w:ascii="Arial" w:eastAsia="宋体" w:hAnsi="Arial" w:cs="Arial"/>
          <w:color w:val="333333"/>
          <w:kern w:val="0"/>
          <w:sz w:val="18"/>
          <w:szCs w:val="18"/>
        </w:rPr>
        <w:t xml:space="preserve">() </w:t>
      </w:r>
      <w:r w:rsidRPr="005C2C75">
        <w:rPr>
          <w:rFonts w:ascii="Arial" w:eastAsia="宋体" w:hAnsi="Arial" w:cs="Arial"/>
          <w:color w:val="333333"/>
          <w:kern w:val="0"/>
          <w:sz w:val="18"/>
          <w:szCs w:val="18"/>
        </w:rPr>
        <w:t>的参数</w:t>
      </w:r>
    </w:p>
    <w:p w:rsidR="005C2C75" w:rsidRPr="005C2C75" w:rsidRDefault="005C2C75" w:rsidP="005C2C75">
      <w:pPr>
        <w:widowControl/>
        <w:shd w:val="clear" w:color="auto" w:fill="FFFFFF"/>
        <w:spacing w:line="270" w:lineRule="atLeast"/>
        <w:ind w:left="945"/>
        <w:jc w:val="left"/>
        <w:rPr>
          <w:rFonts w:ascii="Arial" w:eastAsia="宋体" w:hAnsi="Arial" w:cs="Arial"/>
          <w:color w:val="333333"/>
          <w:kern w:val="0"/>
          <w:sz w:val="18"/>
          <w:szCs w:val="18"/>
        </w:rPr>
      </w:pPr>
      <w:proofErr w:type="spellStart"/>
      <w:r w:rsidRPr="005C2C75">
        <w:rPr>
          <w:rFonts w:ascii="Arial" w:eastAsia="宋体" w:hAnsi="Arial" w:cs="Arial"/>
          <w:color w:val="333333"/>
          <w:kern w:val="0"/>
          <w:sz w:val="18"/>
          <w:szCs w:val="18"/>
        </w:rPr>
        <w:t>ap_hook_xxx</w:t>
      </w:r>
      <w:proofErr w:type="spellEnd"/>
      <w:r w:rsidRPr="005C2C75">
        <w:rPr>
          <w:rFonts w:ascii="Arial" w:eastAsia="宋体" w:hAnsi="Arial" w:cs="Arial"/>
          <w:color w:val="333333"/>
          <w:kern w:val="0"/>
          <w:sz w:val="18"/>
          <w:szCs w:val="18"/>
        </w:rPr>
        <w:t xml:space="preserve">() </w:t>
      </w:r>
      <w:r w:rsidRPr="005C2C75">
        <w:rPr>
          <w:rFonts w:ascii="Arial" w:eastAsia="宋体" w:hAnsi="Arial" w:cs="Arial"/>
          <w:color w:val="333333"/>
          <w:kern w:val="0"/>
          <w:sz w:val="18"/>
          <w:szCs w:val="18"/>
        </w:rPr>
        <w:t>的参数全部相同．具体的请参照下面．</w:t>
      </w:r>
    </w:p>
    <w:p w:rsidR="005C2C75" w:rsidRPr="005C2C75" w:rsidRDefault="005C2C75" w:rsidP="005C2C75">
      <w:pPr>
        <w:widowControl/>
        <w:shd w:val="clear" w:color="auto" w:fill="FFFFFF"/>
        <w:spacing w:line="270" w:lineRule="atLeast"/>
        <w:ind w:left="945"/>
        <w:jc w:val="left"/>
        <w:rPr>
          <w:rFonts w:ascii="Arial" w:eastAsia="宋体" w:hAnsi="Arial" w:cs="Arial"/>
          <w:color w:val="333333"/>
          <w:kern w:val="0"/>
          <w:sz w:val="18"/>
          <w:szCs w:val="18"/>
        </w:rPr>
      </w:pPr>
    </w:p>
    <w:p w:rsidR="005C2C75" w:rsidRPr="005C2C75" w:rsidRDefault="005C2C75" w:rsidP="005C2C75">
      <w:pPr>
        <w:widowControl/>
        <w:shd w:val="clear" w:color="auto" w:fill="EEEEEE"/>
        <w:spacing w:line="270" w:lineRule="atLeast"/>
        <w:jc w:val="left"/>
        <w:outlineLvl w:val="2"/>
        <w:rPr>
          <w:rFonts w:ascii="Arial" w:eastAsia="宋体" w:hAnsi="Arial" w:cs="Arial"/>
          <w:b/>
          <w:bCs/>
          <w:color w:val="333333"/>
          <w:kern w:val="0"/>
          <w:sz w:val="27"/>
          <w:szCs w:val="27"/>
        </w:rPr>
      </w:pPr>
      <w:bookmarkStart w:id="3" w:name="t0"/>
      <w:bookmarkEnd w:id="3"/>
      <w:r w:rsidRPr="005C2C75">
        <w:rPr>
          <w:rFonts w:ascii="Arial" w:eastAsia="宋体" w:hAnsi="Arial" w:cs="Arial"/>
          <w:b/>
          <w:bCs/>
          <w:color w:val="333333"/>
          <w:kern w:val="0"/>
          <w:sz w:val="27"/>
          <w:szCs w:val="27"/>
        </w:rPr>
        <w:t>Index</w:t>
      </w:r>
    </w:p>
    <w:tbl>
      <w:tblPr>
        <w:tblW w:w="0" w:type="auto"/>
        <w:tblCellSpacing w:w="15" w:type="dxa"/>
        <w:tblCellMar>
          <w:top w:w="15" w:type="dxa"/>
          <w:left w:w="15" w:type="dxa"/>
          <w:bottom w:w="15" w:type="dxa"/>
          <w:right w:w="15" w:type="dxa"/>
        </w:tblCellMar>
        <w:tblLook w:val="04A0"/>
      </w:tblPr>
      <w:tblGrid>
        <w:gridCol w:w="1260"/>
        <w:gridCol w:w="3675"/>
      </w:tblGrid>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設定初期化</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5" w:anchor="ap_hook_pre_config" w:history="1">
              <w:r w:rsidRPr="005C2C75">
                <w:rPr>
                  <w:rFonts w:ascii="宋体" w:eastAsia="宋体" w:hAnsi="宋体" w:cs="宋体"/>
                  <w:color w:val="000000"/>
                  <w:kern w:val="0"/>
                  <w:sz w:val="24"/>
                  <w:szCs w:val="24"/>
                  <w:u w:val="single"/>
                </w:rPr>
                <w:t>ap_hook_pre_config()</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6" w:anchor="ap_hook_open_logs" w:history="1">
              <w:r w:rsidRPr="005C2C75">
                <w:rPr>
                  <w:rFonts w:ascii="宋体" w:eastAsia="宋体" w:hAnsi="宋体" w:cs="宋体"/>
                  <w:color w:val="000000"/>
                  <w:kern w:val="0"/>
                  <w:sz w:val="24"/>
                  <w:szCs w:val="24"/>
                  <w:u w:val="single"/>
                </w:rPr>
                <w:t>ap_hook_open_logs()</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7" w:anchor="ap_hook_post_config" w:history="1">
              <w:r w:rsidRPr="005C2C75">
                <w:rPr>
                  <w:rFonts w:ascii="宋体" w:eastAsia="宋体" w:hAnsi="宋体" w:cs="宋体"/>
                  <w:color w:val="000000"/>
                  <w:kern w:val="0"/>
                  <w:sz w:val="24"/>
                  <w:szCs w:val="24"/>
                  <w:u w:val="single"/>
                </w:rPr>
                <w:t>ap_hook_post_config()</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VOID</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8" w:anchor="ap_hook_optional_fn_retrieve" w:history="1">
              <w:r w:rsidRPr="005C2C75">
                <w:rPr>
                  <w:rFonts w:ascii="宋体" w:eastAsia="宋体" w:hAnsi="宋体" w:cs="宋体"/>
                  <w:color w:val="000000"/>
                  <w:kern w:val="0"/>
                  <w:sz w:val="24"/>
                  <w:szCs w:val="24"/>
                  <w:u w:val="single"/>
                </w:rPr>
                <w:t>ap_hook_optional_fn_retrieve()</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进程初期化</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9" w:anchor="ap_hook_pre_mpm" w:history="1">
              <w:r w:rsidRPr="005C2C75">
                <w:rPr>
                  <w:rFonts w:ascii="宋体" w:eastAsia="宋体" w:hAnsi="宋体" w:cs="宋体"/>
                  <w:color w:val="000000"/>
                  <w:kern w:val="0"/>
                  <w:sz w:val="24"/>
                  <w:szCs w:val="24"/>
                  <w:u w:val="single"/>
                </w:rPr>
                <w:t>ap_hook_pre_mpm()</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VOID</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0" w:anchor="ap_hook_child_init" w:history="1">
              <w:r w:rsidRPr="005C2C75">
                <w:rPr>
                  <w:rFonts w:ascii="宋体" w:eastAsia="宋体" w:hAnsi="宋体" w:cs="宋体"/>
                  <w:color w:val="000000"/>
                  <w:kern w:val="0"/>
                  <w:sz w:val="24"/>
                  <w:szCs w:val="24"/>
                  <w:u w:val="single"/>
                </w:rPr>
                <w:t>ap_hook_child_init()</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连接</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1" w:anchor="ap_hook_create_connection" w:history="1">
              <w:r w:rsidRPr="005C2C75">
                <w:rPr>
                  <w:rFonts w:ascii="宋体" w:eastAsia="宋体" w:hAnsi="宋体" w:cs="宋体"/>
                  <w:color w:val="000000"/>
                  <w:kern w:val="0"/>
                  <w:sz w:val="24"/>
                  <w:szCs w:val="24"/>
                  <w:u w:val="single"/>
                </w:rPr>
                <w:t>ap_hook_create_connection()</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2" w:anchor="ap_hook_pre_connection" w:history="1">
              <w:r w:rsidRPr="005C2C75">
                <w:rPr>
                  <w:rFonts w:ascii="宋体" w:eastAsia="宋体" w:hAnsi="宋体" w:cs="宋体"/>
                  <w:color w:val="000000"/>
                  <w:kern w:val="0"/>
                  <w:sz w:val="24"/>
                  <w:szCs w:val="24"/>
                  <w:u w:val="single"/>
                </w:rPr>
                <w:t>ap_hook_pre_connection()</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3" w:anchor="ap_hook_process_connection" w:history="1">
              <w:r w:rsidRPr="005C2C75">
                <w:rPr>
                  <w:rFonts w:ascii="宋体" w:eastAsia="宋体" w:hAnsi="宋体" w:cs="宋体"/>
                  <w:color w:val="000000"/>
                  <w:kern w:val="0"/>
                  <w:sz w:val="24"/>
                  <w:szCs w:val="24"/>
                  <w:u w:val="single"/>
                </w:rPr>
                <w:t>ap_hook_process_connection()</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请求（Request）</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4" w:anchor="ap_hook_create_request" w:history="1">
              <w:r w:rsidRPr="005C2C75">
                <w:rPr>
                  <w:rFonts w:ascii="宋体" w:eastAsia="宋体" w:hAnsi="宋体" w:cs="宋体"/>
                  <w:color w:val="000000"/>
                  <w:kern w:val="0"/>
                  <w:sz w:val="24"/>
                  <w:szCs w:val="24"/>
                  <w:u w:val="single"/>
                </w:rPr>
                <w:t>ap_hook_create_request()</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5" w:anchor="ap_hook_post_read_request" w:history="1">
              <w:r w:rsidRPr="005C2C75">
                <w:rPr>
                  <w:rFonts w:ascii="宋体" w:eastAsia="宋体" w:hAnsi="宋体" w:cs="宋体"/>
                  <w:color w:val="000000"/>
                  <w:kern w:val="0"/>
                  <w:sz w:val="24"/>
                  <w:szCs w:val="24"/>
                  <w:u w:val="single"/>
                </w:rPr>
                <w:t>ap_hook_post_read_request()</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6" w:anchor="ap_hook_quick_handler" w:history="1">
              <w:r w:rsidRPr="005C2C75">
                <w:rPr>
                  <w:rFonts w:ascii="宋体" w:eastAsia="宋体" w:hAnsi="宋体" w:cs="宋体"/>
                  <w:color w:val="000000"/>
                  <w:kern w:val="0"/>
                  <w:sz w:val="24"/>
                  <w:szCs w:val="24"/>
                  <w:u w:val="single"/>
                </w:rPr>
                <w:t>ap_hook_quick_handler()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7" w:anchor="ap_hook_translate_name" w:history="1">
              <w:r w:rsidRPr="005C2C75">
                <w:rPr>
                  <w:rFonts w:ascii="宋体" w:eastAsia="宋体" w:hAnsi="宋体" w:cs="宋体"/>
                  <w:color w:val="000000"/>
                  <w:kern w:val="0"/>
                  <w:sz w:val="24"/>
                  <w:szCs w:val="24"/>
                  <w:u w:val="single"/>
                </w:rPr>
                <w:t>ap_hook_translate_name()</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8" w:anchor="ap_hook_map_to_storage" w:history="1">
              <w:r w:rsidRPr="005C2C75">
                <w:rPr>
                  <w:rFonts w:ascii="宋体" w:eastAsia="宋体" w:hAnsi="宋体" w:cs="宋体"/>
                  <w:color w:val="000000"/>
                  <w:kern w:val="0"/>
                  <w:sz w:val="24"/>
                  <w:szCs w:val="24"/>
                  <w:u w:val="single"/>
                </w:rPr>
                <w:t>ap_hook_map_to_storage()</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19" w:anchor="ap_hook_header_parser" w:history="1">
              <w:r w:rsidRPr="005C2C75">
                <w:rPr>
                  <w:rFonts w:ascii="宋体" w:eastAsia="宋体" w:hAnsi="宋体" w:cs="宋体"/>
                  <w:color w:val="000000"/>
                  <w:kern w:val="0"/>
                  <w:sz w:val="24"/>
                  <w:szCs w:val="24"/>
                  <w:u w:val="single"/>
                </w:rPr>
                <w:t>ap_hook_header_parser()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0" w:anchor="ap_hook_access_checker" w:history="1">
              <w:r w:rsidRPr="005C2C75">
                <w:rPr>
                  <w:rFonts w:ascii="宋体" w:eastAsia="宋体" w:hAnsi="宋体" w:cs="宋体"/>
                  <w:color w:val="000000"/>
                  <w:kern w:val="0"/>
                  <w:sz w:val="24"/>
                  <w:szCs w:val="24"/>
                  <w:u w:val="single"/>
                </w:rPr>
                <w:t>ap_hook_access_checker()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lastRenderedPageBreak/>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1" w:anchor="ap_hook_check_user_id" w:history="1">
              <w:r w:rsidRPr="005C2C75">
                <w:rPr>
                  <w:rFonts w:ascii="宋体" w:eastAsia="宋体" w:hAnsi="宋体" w:cs="宋体"/>
                  <w:color w:val="000000"/>
                  <w:kern w:val="0"/>
                  <w:sz w:val="24"/>
                  <w:szCs w:val="24"/>
                  <w:u w:val="single"/>
                </w:rPr>
                <w:t>ap_hook_check_user_id()</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2" w:anchor="ap_hook_auth_checker" w:history="1">
              <w:r w:rsidRPr="005C2C75">
                <w:rPr>
                  <w:rFonts w:ascii="宋体" w:eastAsia="宋体" w:hAnsi="宋体" w:cs="宋体"/>
                  <w:color w:val="000000"/>
                  <w:kern w:val="0"/>
                  <w:sz w:val="24"/>
                  <w:szCs w:val="24"/>
                  <w:u w:val="single"/>
                </w:rPr>
                <w:t>ap_hook_auth_checker()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3" w:anchor="ap_hook_type_checker" w:history="1">
              <w:r w:rsidRPr="005C2C75">
                <w:rPr>
                  <w:rFonts w:ascii="宋体" w:eastAsia="宋体" w:hAnsi="宋体" w:cs="宋体"/>
                  <w:color w:val="000000"/>
                  <w:kern w:val="0"/>
                  <w:sz w:val="24"/>
                  <w:szCs w:val="24"/>
                  <w:u w:val="single"/>
                </w:rPr>
                <w:t>ap_hook_type_checker()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4" w:anchor="ap_hook_fixups" w:history="1">
              <w:r w:rsidRPr="005C2C75">
                <w:rPr>
                  <w:rFonts w:ascii="宋体" w:eastAsia="宋体" w:hAnsi="宋体" w:cs="宋体"/>
                  <w:color w:val="000000"/>
                  <w:kern w:val="0"/>
                  <w:sz w:val="24"/>
                  <w:szCs w:val="24"/>
                  <w:u w:val="single"/>
                </w:rPr>
                <w:t>ap_hook_fixups()</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VOID</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5" w:anchor="ap_hook_insert_filter" w:history="1">
              <w:r w:rsidRPr="005C2C75">
                <w:rPr>
                  <w:rFonts w:ascii="宋体" w:eastAsia="宋体" w:hAnsi="宋体" w:cs="宋体"/>
                  <w:color w:val="000000"/>
                  <w:kern w:val="0"/>
                  <w:sz w:val="24"/>
                  <w:szCs w:val="24"/>
                  <w:u w:val="single"/>
                </w:rPr>
                <w:t>ap_hook_insert_filter()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6" w:anchor="ap_hook_handler" w:history="1">
              <w:r w:rsidRPr="005C2C75">
                <w:rPr>
                  <w:rFonts w:ascii="宋体" w:eastAsia="宋体" w:hAnsi="宋体" w:cs="宋体"/>
                  <w:color w:val="000000"/>
                  <w:kern w:val="0"/>
                  <w:sz w:val="24"/>
                  <w:szCs w:val="24"/>
                  <w:u w:val="single"/>
                </w:rPr>
                <w:t>ap_hook_handler()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7" w:anchor="ap_hook_log_transaction" w:history="1">
              <w:r w:rsidRPr="005C2C75">
                <w:rPr>
                  <w:rFonts w:ascii="宋体" w:eastAsia="宋体" w:hAnsi="宋体" w:cs="宋体"/>
                  <w:color w:val="000000"/>
                  <w:kern w:val="0"/>
                  <w:sz w:val="24"/>
                  <w:szCs w:val="24"/>
                  <w:u w:val="single"/>
                </w:rPr>
                <w:t>ap_hook_log_transaction()</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 xml:space="preserve">出错 </w:t>
            </w:r>
            <w:proofErr w:type="spellStart"/>
            <w:r w:rsidRPr="005C2C75">
              <w:rPr>
                <w:rFonts w:ascii="宋体" w:eastAsia="宋体" w:hAnsi="宋体" w:cs="宋体"/>
                <w:b/>
                <w:bCs/>
                <w:color w:val="000000"/>
                <w:kern w:val="0"/>
                <w:sz w:val="24"/>
                <w:szCs w:val="24"/>
              </w:rPr>
              <w:t>ERRor</w:t>
            </w:r>
            <w:proofErr w:type="spellEnd"/>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VOID</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8" w:anchor="ap_hook_insert_error_filter" w:history="1">
              <w:r w:rsidRPr="005C2C75">
                <w:rPr>
                  <w:rFonts w:ascii="宋体" w:eastAsia="宋体" w:hAnsi="宋体" w:cs="宋体"/>
                  <w:color w:val="000000"/>
                  <w:kern w:val="0"/>
                  <w:sz w:val="24"/>
                  <w:szCs w:val="24"/>
                  <w:u w:val="single"/>
                </w:rPr>
                <w:t>ap_hook_insert_error_filter()</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VOID</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29" w:anchor="ap_hook_error_log" w:history="1">
              <w:r w:rsidRPr="005C2C75">
                <w:rPr>
                  <w:rFonts w:ascii="宋体" w:eastAsia="宋体" w:hAnsi="宋体" w:cs="宋体"/>
                  <w:color w:val="000000"/>
                  <w:kern w:val="0"/>
                  <w:sz w:val="24"/>
                  <w:szCs w:val="24"/>
                  <w:u w:val="single"/>
                </w:rPr>
                <w:t>ap_hook_error_log()</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必要時</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30" w:anchor="ap_hook_default_port" w:history="1">
              <w:r w:rsidRPr="005C2C75">
                <w:rPr>
                  <w:rFonts w:ascii="宋体" w:eastAsia="宋体" w:hAnsi="宋体" w:cs="宋体"/>
                  <w:color w:val="000000"/>
                  <w:kern w:val="0"/>
                  <w:sz w:val="24"/>
                  <w:szCs w:val="24"/>
                  <w:u w:val="single"/>
                </w:rPr>
                <w:t>ap_hook_default_port()</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31" w:anchor="ap_hook_http_method" w:history="1">
              <w:r w:rsidRPr="005C2C75">
                <w:rPr>
                  <w:rFonts w:ascii="宋体" w:eastAsia="宋体" w:hAnsi="宋体" w:cs="宋体"/>
                  <w:color w:val="000000"/>
                  <w:kern w:val="0"/>
                  <w:sz w:val="24"/>
                  <w:szCs w:val="24"/>
                  <w:u w:val="single"/>
                </w:rPr>
                <w:t>ap_hook_http_method()</w:t>
              </w:r>
            </w:hyperlink>
          </w:p>
        </w:tc>
      </w:tr>
      <w:tr w:rsidR="005C2C75" w:rsidRPr="005C2C75" w:rsidTr="005C2C75">
        <w:trPr>
          <w:tblCellSpacing w:w="15" w:type="dxa"/>
        </w:trPr>
        <w:tc>
          <w:tcPr>
            <w:tcW w:w="0" w:type="auto"/>
            <w:gridSpan w:val="2"/>
            <w:tcBorders>
              <w:top w:val="nil"/>
              <w:left w:val="nil"/>
              <w:bottom w:val="nil"/>
              <w:right w:val="nil"/>
            </w:tcBorders>
            <w:shd w:val="clear" w:color="auto" w:fill="FFFFFF"/>
            <w:noWrap/>
            <w:tcMar>
              <w:top w:w="15" w:type="dxa"/>
              <w:left w:w="120" w:type="dxa"/>
              <w:bottom w:w="15" w:type="dxa"/>
              <w:right w:w="15" w:type="dxa"/>
            </w:tcMar>
            <w:vAlign w:val="center"/>
            <w:hideMark/>
          </w:tcPr>
          <w:p w:rsidR="005C2C75" w:rsidRPr="005C2C75" w:rsidRDefault="005C2C75" w:rsidP="005C2C75">
            <w:pPr>
              <w:widowControl/>
              <w:spacing w:line="270" w:lineRule="atLeast"/>
              <w:jc w:val="left"/>
              <w:rPr>
                <w:rFonts w:ascii="宋体" w:eastAsia="宋体" w:hAnsi="宋体" w:cs="宋体"/>
                <w:b/>
                <w:bCs/>
                <w:color w:val="000000"/>
                <w:kern w:val="0"/>
                <w:sz w:val="24"/>
                <w:szCs w:val="24"/>
              </w:rPr>
            </w:pPr>
            <w:r w:rsidRPr="005C2C75">
              <w:rPr>
                <w:rFonts w:ascii="宋体" w:eastAsia="宋体" w:hAnsi="宋体" w:cs="宋体"/>
                <w:b/>
                <w:bCs/>
                <w:color w:val="000000"/>
                <w:kern w:val="0"/>
                <w:sz w:val="24"/>
                <w:szCs w:val="24"/>
              </w:rPr>
              <w:t>随时被调用?</w:t>
            </w:r>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32" w:anchor="ap_hook_fatal_exception" w:history="1">
              <w:r w:rsidRPr="005C2C75">
                <w:rPr>
                  <w:rFonts w:ascii="宋体" w:eastAsia="宋体" w:hAnsi="宋体" w:cs="宋体"/>
                  <w:color w:val="000000"/>
                  <w:kern w:val="0"/>
                  <w:sz w:val="24"/>
                  <w:szCs w:val="24"/>
                  <w:u w:val="single"/>
                </w:rPr>
                <w:t>ap_hook_fatal_exception()</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RUN_ALL</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33" w:anchor="ap_hook_get_mgmt_items" w:history="1">
              <w:r w:rsidRPr="005C2C75">
                <w:rPr>
                  <w:rFonts w:ascii="宋体" w:eastAsia="宋体" w:hAnsi="宋体" w:cs="宋体"/>
                  <w:color w:val="000000"/>
                  <w:kern w:val="0"/>
                  <w:sz w:val="24"/>
                  <w:szCs w:val="24"/>
                  <w:u w:val="single"/>
                </w:rPr>
                <w:t>ap_hook_get_mgmt_items()</w:t>
              </w:r>
            </w:hyperlink>
          </w:p>
        </w:tc>
      </w:tr>
      <w:tr w:rsidR="005C2C75" w:rsidRPr="005C2C75" w:rsidTr="005C2C75">
        <w:trPr>
          <w:tblCellSpacing w:w="15" w:type="dxa"/>
        </w:trPr>
        <w:tc>
          <w:tcPr>
            <w:tcW w:w="6" w:type="dxa"/>
            <w:tcBorders>
              <w:top w:val="nil"/>
              <w:left w:val="nil"/>
              <w:bottom w:val="nil"/>
              <w:right w:val="nil"/>
            </w:tcBorders>
            <w:shd w:val="clear" w:color="auto" w:fill="FFFFFF"/>
            <w:tcMar>
              <w:top w:w="15" w:type="dxa"/>
              <w:left w:w="15" w:type="dxa"/>
              <w:bottom w:w="15" w:type="dxa"/>
              <w:right w:w="120" w:type="dxa"/>
            </w:tcMar>
            <w:vAlign w:val="center"/>
            <w:hideMark/>
          </w:tcPr>
          <w:p w:rsidR="005C2C75" w:rsidRPr="005C2C75" w:rsidRDefault="005C2C75" w:rsidP="005C2C75">
            <w:pPr>
              <w:widowControl/>
              <w:jc w:val="right"/>
              <w:rPr>
                <w:rFonts w:ascii="宋体" w:eastAsia="宋体" w:hAnsi="宋体" w:cs="宋体"/>
                <w:kern w:val="0"/>
                <w:sz w:val="24"/>
                <w:szCs w:val="24"/>
              </w:rPr>
            </w:pPr>
            <w:r w:rsidRPr="005C2C75">
              <w:rPr>
                <w:rFonts w:ascii="宋体" w:eastAsia="宋体" w:hAnsi="宋体" w:cs="宋体"/>
                <w:kern w:val="0"/>
                <w:sz w:val="24"/>
                <w:szCs w:val="24"/>
              </w:rPr>
              <w:t>RUN_FIRST</w:t>
            </w:r>
          </w:p>
        </w:tc>
        <w:tc>
          <w:tcPr>
            <w:tcW w:w="0" w:type="auto"/>
            <w:tcBorders>
              <w:top w:val="nil"/>
              <w:left w:val="nil"/>
              <w:bottom w:val="nil"/>
              <w:right w:val="nil"/>
            </w:tcBorders>
            <w:shd w:val="clear" w:color="auto" w:fill="FFFFFF"/>
            <w:vAlign w:val="center"/>
            <w:hideMark/>
          </w:tcPr>
          <w:p w:rsidR="005C2C75" w:rsidRPr="005C2C75" w:rsidRDefault="005C2C75" w:rsidP="005C2C75">
            <w:pPr>
              <w:widowControl/>
              <w:jc w:val="left"/>
              <w:rPr>
                <w:rFonts w:ascii="宋体" w:eastAsia="宋体" w:hAnsi="宋体" w:cs="宋体"/>
                <w:kern w:val="0"/>
                <w:sz w:val="24"/>
                <w:szCs w:val="24"/>
              </w:rPr>
            </w:pPr>
            <w:hyperlink r:id="rId34" w:anchor="ap_hook_uexec_identity" w:history="1">
              <w:r w:rsidRPr="005C2C75">
                <w:rPr>
                  <w:rFonts w:ascii="宋体" w:eastAsia="宋体" w:hAnsi="宋体" w:cs="宋体"/>
                  <w:color w:val="000000"/>
                  <w:kern w:val="0"/>
                  <w:sz w:val="24"/>
                  <w:szCs w:val="24"/>
                  <w:u w:val="single"/>
                </w:rPr>
                <w:t>ap_hook_uexec_identity()</w:t>
              </w:r>
            </w:hyperlink>
          </w:p>
        </w:tc>
      </w:tr>
    </w:tbl>
    <w:p w:rsidR="005C2C75" w:rsidRPr="005C2C75" w:rsidRDefault="005C2C75" w:rsidP="005C2C75">
      <w:pPr>
        <w:widowControl/>
        <w:shd w:val="clear" w:color="auto" w:fill="EEEEEE"/>
        <w:spacing w:line="270" w:lineRule="atLeast"/>
        <w:jc w:val="left"/>
        <w:outlineLvl w:val="2"/>
        <w:rPr>
          <w:rFonts w:ascii="Arial" w:eastAsia="宋体" w:hAnsi="Arial" w:cs="Arial"/>
          <w:b/>
          <w:bCs/>
          <w:color w:val="333333"/>
          <w:kern w:val="0"/>
          <w:sz w:val="27"/>
          <w:szCs w:val="27"/>
        </w:rPr>
      </w:pPr>
      <w:bookmarkStart w:id="4" w:name="t1"/>
      <w:bookmarkEnd w:id="4"/>
      <w:r w:rsidRPr="005C2C75">
        <w:rPr>
          <w:rFonts w:ascii="Arial" w:eastAsia="宋体" w:hAnsi="Arial" w:cs="Arial"/>
          <w:b/>
          <w:bCs/>
          <w:color w:val="333333"/>
          <w:kern w:val="0"/>
          <w:sz w:val="27"/>
          <w:szCs w:val="27"/>
        </w:rPr>
        <w:t>説明</w:t>
      </w:r>
    </w:p>
    <w:tbl>
      <w:tblPr>
        <w:tblW w:w="0" w:type="auto"/>
        <w:tblCellSpacing w:w="15" w:type="dxa"/>
        <w:tblCellMar>
          <w:top w:w="15" w:type="dxa"/>
          <w:left w:w="15" w:type="dxa"/>
          <w:bottom w:w="15" w:type="dxa"/>
          <w:right w:w="15" w:type="dxa"/>
        </w:tblCellMar>
        <w:tblLook w:val="04A0"/>
      </w:tblPr>
      <w:tblGrid>
        <w:gridCol w:w="6930"/>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5" w:name="ap_hook_pre_config"/>
            <w:proofErr w:type="spellStart"/>
            <w:r w:rsidRPr="005C2C75">
              <w:rPr>
                <w:rFonts w:ascii="宋体" w:eastAsia="宋体" w:hAnsi="宋体" w:cs="宋体"/>
                <w:b/>
                <w:bCs/>
                <w:color w:val="336699"/>
                <w:kern w:val="0"/>
                <w:sz w:val="24"/>
                <w:szCs w:val="24"/>
              </w:rPr>
              <w:t>ap_hook_pre_config</w:t>
            </w:r>
            <w:proofErr w:type="spellEnd"/>
            <w:r w:rsidRPr="005C2C75">
              <w:rPr>
                <w:rFonts w:ascii="宋体" w:eastAsia="宋体" w:hAnsi="宋体" w:cs="宋体"/>
                <w:b/>
                <w:bCs/>
                <w:color w:val="336699"/>
                <w:kern w:val="0"/>
                <w:sz w:val="24"/>
                <w:szCs w:val="24"/>
              </w:rPr>
              <w:t>()</w:t>
            </w:r>
            <w:bookmarkEnd w:id="5"/>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Run the </w:t>
            </w:r>
            <w:proofErr w:type="spellStart"/>
            <w:r w:rsidRPr="005C2C75">
              <w:rPr>
                <w:rFonts w:ascii="宋体" w:eastAsia="宋体" w:hAnsi="宋体" w:cs="宋体"/>
                <w:kern w:val="0"/>
                <w:sz w:val="24"/>
                <w:szCs w:val="24"/>
              </w:rPr>
              <w:t>pre_config</w:t>
            </w:r>
            <w:proofErr w:type="spellEnd"/>
            <w:r w:rsidRPr="005C2C75">
              <w:rPr>
                <w:rFonts w:ascii="宋体" w:eastAsia="宋体" w:hAnsi="宋体" w:cs="宋体"/>
                <w:kern w:val="0"/>
                <w:sz w:val="24"/>
                <w:szCs w:val="24"/>
              </w:rPr>
              <w:t xml:space="preserve"> function for each module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6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x_pre_config</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pconf</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plog</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ptemp</w:t>
                  </w:r>
                  <w:proofErr w:type="spellEnd"/>
                  <w:r w:rsidRPr="005C2C75">
                    <w:rPr>
                      <w:rFonts w:ascii="宋体" w:eastAsia="宋体" w:hAnsi="宋体" w:cs="宋体"/>
                      <w:kern w:val="0"/>
                      <w:sz w:val="24"/>
                      <w:szCs w:val="24"/>
                    </w:rPr>
                    <w: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 on success anything else is a error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pconf</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w:t>
                  </w:r>
                  <w:proofErr w:type="spellStart"/>
                  <w:r w:rsidRPr="005C2C75">
                    <w:rPr>
                      <w:rFonts w:ascii="宋体" w:eastAsia="宋体" w:hAnsi="宋体" w:cs="宋体"/>
                      <w:kern w:val="0"/>
                      <w:sz w:val="24"/>
                      <w:szCs w:val="24"/>
                    </w:rPr>
                    <w:t>config</w:t>
                  </w:r>
                  <w:proofErr w:type="spellEnd"/>
                  <w:r w:rsidRPr="005C2C75">
                    <w:rPr>
                      <w:rFonts w:ascii="宋体" w:eastAsia="宋体" w:hAnsi="宋体" w:cs="宋体"/>
                      <w:kern w:val="0"/>
                      <w:sz w:val="24"/>
                      <w:szCs w:val="24"/>
                    </w:rPr>
                    <w:t xml:space="preserve">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plog</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logging streams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ptemp</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temporary pool</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930"/>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6" w:name="ap_hook_open_logs"/>
            <w:proofErr w:type="spellStart"/>
            <w:r w:rsidRPr="005C2C75">
              <w:rPr>
                <w:rFonts w:ascii="宋体" w:eastAsia="宋体" w:hAnsi="宋体" w:cs="宋体"/>
                <w:b/>
                <w:bCs/>
                <w:color w:val="336699"/>
                <w:kern w:val="0"/>
                <w:sz w:val="24"/>
                <w:szCs w:val="24"/>
              </w:rPr>
              <w:t>ap_hook_open_logs</w:t>
            </w:r>
            <w:proofErr w:type="spellEnd"/>
            <w:r w:rsidRPr="005C2C75">
              <w:rPr>
                <w:rFonts w:ascii="宋体" w:eastAsia="宋体" w:hAnsi="宋体" w:cs="宋体"/>
                <w:b/>
                <w:bCs/>
                <w:color w:val="336699"/>
                <w:kern w:val="0"/>
                <w:sz w:val="24"/>
                <w:szCs w:val="24"/>
              </w:rPr>
              <w:t>()</w:t>
            </w:r>
            <w:bookmarkEnd w:id="6"/>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Run the </w:t>
            </w:r>
            <w:proofErr w:type="spellStart"/>
            <w:r w:rsidRPr="005C2C75">
              <w:rPr>
                <w:rFonts w:ascii="宋体" w:eastAsia="宋体" w:hAnsi="宋体" w:cs="宋体"/>
                <w:kern w:val="0"/>
                <w:sz w:val="24"/>
                <w:szCs w:val="24"/>
              </w:rPr>
              <w:t>open_logs</w:t>
            </w:r>
            <w:proofErr w:type="spellEnd"/>
            <w:r w:rsidRPr="005C2C75">
              <w:rPr>
                <w:rFonts w:ascii="宋体" w:eastAsia="宋体" w:hAnsi="宋体" w:cs="宋体"/>
                <w:kern w:val="0"/>
                <w:sz w:val="24"/>
                <w:szCs w:val="24"/>
              </w:rPr>
              <w:t xml:space="preserve"> functions for each module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6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x_open_logs</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pconf</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plog</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ptemp</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server_rec</w:t>
                  </w:r>
                  <w:proofErr w:type="spellEnd"/>
                  <w:r w:rsidRPr="005C2C75">
                    <w:rPr>
                      <w:rFonts w:ascii="宋体" w:eastAsia="宋体" w:hAnsi="宋体" w:cs="宋体"/>
                      <w:kern w:val="0"/>
                      <w:sz w:val="24"/>
                      <w:szCs w:val="24"/>
                    </w:rPr>
                    <w:t xml:space="preserve"> *s)</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 on success anything else is a error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pconf</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w:t>
                  </w:r>
                  <w:proofErr w:type="spellStart"/>
                  <w:r w:rsidRPr="005C2C75">
                    <w:rPr>
                      <w:rFonts w:ascii="宋体" w:eastAsia="宋体" w:hAnsi="宋体" w:cs="宋体"/>
                      <w:kern w:val="0"/>
                      <w:sz w:val="24"/>
                      <w:szCs w:val="24"/>
                    </w:rPr>
                    <w:t>config</w:t>
                  </w:r>
                  <w:proofErr w:type="spellEnd"/>
                  <w:r w:rsidRPr="005C2C75">
                    <w:rPr>
                      <w:rFonts w:ascii="宋体" w:eastAsia="宋体" w:hAnsi="宋体" w:cs="宋体"/>
                      <w:kern w:val="0"/>
                      <w:sz w:val="24"/>
                      <w:szCs w:val="24"/>
                    </w:rPr>
                    <w:t xml:space="preserve">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lastRenderedPageBreak/>
                    <w:t>plog</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logging streams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ptemp</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temporary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list of </w:t>
                  </w:r>
                  <w:proofErr w:type="spellStart"/>
                  <w:r w:rsidRPr="005C2C75">
                    <w:rPr>
                      <w:rFonts w:ascii="宋体" w:eastAsia="宋体" w:hAnsi="宋体" w:cs="宋体"/>
                      <w:kern w:val="0"/>
                      <w:sz w:val="24"/>
                      <w:szCs w:val="24"/>
                    </w:rPr>
                    <w:t>server_recs</w:t>
                  </w:r>
                  <w:proofErr w:type="spellEnd"/>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930"/>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7" w:name="ap_hook_post_config"/>
            <w:proofErr w:type="spellStart"/>
            <w:r w:rsidRPr="005C2C75">
              <w:rPr>
                <w:rFonts w:ascii="宋体" w:eastAsia="宋体" w:hAnsi="宋体" w:cs="宋体"/>
                <w:b/>
                <w:bCs/>
                <w:color w:val="336699"/>
                <w:kern w:val="0"/>
                <w:sz w:val="24"/>
                <w:szCs w:val="24"/>
              </w:rPr>
              <w:t>ap_hook_post_config</w:t>
            </w:r>
            <w:proofErr w:type="spellEnd"/>
            <w:r w:rsidRPr="005C2C75">
              <w:rPr>
                <w:rFonts w:ascii="宋体" w:eastAsia="宋体" w:hAnsi="宋体" w:cs="宋体"/>
                <w:b/>
                <w:bCs/>
                <w:color w:val="336699"/>
                <w:kern w:val="0"/>
                <w:sz w:val="24"/>
                <w:szCs w:val="24"/>
              </w:rPr>
              <w:t>()</w:t>
            </w:r>
            <w:bookmarkEnd w:id="7"/>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Run the </w:t>
            </w:r>
            <w:proofErr w:type="spellStart"/>
            <w:r w:rsidRPr="005C2C75">
              <w:rPr>
                <w:rFonts w:ascii="宋体" w:eastAsia="宋体" w:hAnsi="宋体" w:cs="宋体"/>
                <w:kern w:val="0"/>
                <w:sz w:val="24"/>
                <w:szCs w:val="24"/>
              </w:rPr>
              <w:t>post_config</w:t>
            </w:r>
            <w:proofErr w:type="spellEnd"/>
            <w:r w:rsidRPr="005C2C75">
              <w:rPr>
                <w:rFonts w:ascii="宋体" w:eastAsia="宋体" w:hAnsi="宋体" w:cs="宋体"/>
                <w:kern w:val="0"/>
                <w:sz w:val="24"/>
                <w:szCs w:val="24"/>
              </w:rPr>
              <w:t xml:space="preserve"> function for each module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6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x_post_config</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pconf</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plog</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ptemp</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server_rec</w:t>
                  </w:r>
                  <w:proofErr w:type="spellEnd"/>
                  <w:r w:rsidRPr="005C2C75">
                    <w:rPr>
                      <w:rFonts w:ascii="宋体" w:eastAsia="宋体" w:hAnsi="宋体" w:cs="宋体"/>
                      <w:kern w:val="0"/>
                      <w:sz w:val="24"/>
                      <w:szCs w:val="24"/>
                    </w:rPr>
                    <w:t xml:space="preserve"> *s)</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 on success anything else is a error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pconf</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w:t>
                  </w:r>
                  <w:proofErr w:type="spellStart"/>
                  <w:r w:rsidRPr="005C2C75">
                    <w:rPr>
                      <w:rFonts w:ascii="宋体" w:eastAsia="宋体" w:hAnsi="宋体" w:cs="宋体"/>
                      <w:kern w:val="0"/>
                      <w:sz w:val="24"/>
                      <w:szCs w:val="24"/>
                    </w:rPr>
                    <w:t>config</w:t>
                  </w:r>
                  <w:proofErr w:type="spellEnd"/>
                  <w:r w:rsidRPr="005C2C75">
                    <w:rPr>
                      <w:rFonts w:ascii="宋体" w:eastAsia="宋体" w:hAnsi="宋体" w:cs="宋体"/>
                      <w:kern w:val="0"/>
                      <w:sz w:val="24"/>
                      <w:szCs w:val="24"/>
                    </w:rPr>
                    <w:t xml:space="preserve">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plog</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logging streams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ptemp</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temporary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list of </w:t>
                  </w:r>
                  <w:proofErr w:type="spellStart"/>
                  <w:r w:rsidRPr="005C2C75">
                    <w:rPr>
                      <w:rFonts w:ascii="宋体" w:eastAsia="宋体" w:hAnsi="宋体" w:cs="宋体"/>
                      <w:kern w:val="0"/>
                      <w:sz w:val="24"/>
                      <w:szCs w:val="24"/>
                    </w:rPr>
                    <w:t>server_recs</w:t>
                  </w:r>
                  <w:proofErr w:type="spellEnd"/>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8486"/>
        <w:gridCol w:w="45"/>
      </w:tblGrid>
      <w:tr w:rsidR="005C2C75" w:rsidRPr="005C2C75" w:rsidTr="005C2C75">
        <w:trPr>
          <w:gridAfter w:val="1"/>
          <w:tblCellSpacing w:w="15" w:type="dxa"/>
        </w:trPr>
        <w:tc>
          <w:tcPr>
            <w:tcW w:w="77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8" w:name="ap_hook_optional_fn_retrieve"/>
            <w:proofErr w:type="spellStart"/>
            <w:r w:rsidRPr="005C2C75">
              <w:rPr>
                <w:rFonts w:ascii="宋体" w:eastAsia="宋体" w:hAnsi="宋体" w:cs="宋体"/>
                <w:b/>
                <w:bCs/>
                <w:color w:val="336699"/>
                <w:kern w:val="0"/>
                <w:sz w:val="24"/>
                <w:szCs w:val="24"/>
              </w:rPr>
              <w:t>ap_hook_optional_fn_retrieve</w:t>
            </w:r>
            <w:proofErr w:type="spellEnd"/>
            <w:r w:rsidRPr="005C2C75">
              <w:rPr>
                <w:rFonts w:ascii="宋体" w:eastAsia="宋体" w:hAnsi="宋体" w:cs="宋体"/>
                <w:b/>
                <w:bCs/>
                <w:color w:val="336699"/>
                <w:kern w:val="0"/>
                <w:sz w:val="24"/>
                <w:szCs w:val="24"/>
              </w:rPr>
              <w:t>()</w:t>
            </w:r>
            <w:bookmarkEnd w:id="8"/>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Retrieve the optional functions for each module. This is run immediately before the server starts. Optional functions should be registered during the hook registration phase.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4080"/>
            </w:tblGrid>
            <w:tr w:rsidR="005C2C75" w:rsidRPr="005C2C75">
              <w:trPr>
                <w:tblCellSpacing w:w="15" w:type="dxa"/>
              </w:trPr>
              <w:tc>
                <w:tcPr>
                  <w:tcW w:w="0" w:type="auto"/>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void </w:t>
                  </w:r>
                  <w:proofErr w:type="spellStart"/>
                  <w:r w:rsidRPr="005C2C75">
                    <w:rPr>
                      <w:rFonts w:ascii="宋体" w:eastAsia="宋体" w:hAnsi="宋体" w:cs="宋体"/>
                      <w:kern w:val="0"/>
                      <w:sz w:val="24"/>
                      <w:szCs w:val="24"/>
                    </w:rPr>
                    <w:t>x_optional_fn_retrieve</w:t>
                  </w:r>
                  <w:proofErr w:type="spellEnd"/>
                  <w:r w:rsidRPr="005C2C75">
                    <w:rPr>
                      <w:rFonts w:ascii="宋体" w:eastAsia="宋体" w:hAnsi="宋体" w:cs="宋体"/>
                      <w:kern w:val="0"/>
                      <w:sz w:val="24"/>
                      <w:szCs w:val="24"/>
                    </w:rPr>
                    <w:t>(void)</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825"/>
        <w:gridCol w:w="945"/>
      </w:tblGrid>
      <w:tr w:rsidR="005C2C75" w:rsidRPr="005C2C75" w:rsidTr="005C2C75">
        <w:trPr>
          <w:tblCellSpacing w:w="15" w:type="dxa"/>
        </w:trPr>
        <w:tc>
          <w:tcPr>
            <w:tcW w:w="675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9" w:name="ap_hook_pre_mpm"/>
            <w:proofErr w:type="spellStart"/>
            <w:r w:rsidRPr="005C2C75">
              <w:rPr>
                <w:rFonts w:ascii="宋体" w:eastAsia="宋体" w:hAnsi="宋体" w:cs="宋体"/>
                <w:b/>
                <w:bCs/>
                <w:color w:val="336699"/>
                <w:kern w:val="0"/>
                <w:sz w:val="24"/>
                <w:szCs w:val="24"/>
              </w:rPr>
              <w:t>ap_hook_pre_mpm</w:t>
            </w:r>
            <w:proofErr w:type="spellEnd"/>
            <w:r w:rsidRPr="005C2C75">
              <w:rPr>
                <w:rFonts w:ascii="宋体" w:eastAsia="宋体" w:hAnsi="宋体" w:cs="宋体"/>
                <w:b/>
                <w:bCs/>
                <w:color w:val="336699"/>
                <w:kern w:val="0"/>
                <w:sz w:val="24"/>
                <w:szCs w:val="24"/>
              </w:rPr>
              <w:t>()</w:t>
            </w:r>
            <w:bookmarkEnd w:id="9"/>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Hook for post scoreboard creation, pre </w:t>
            </w:r>
            <w:proofErr w:type="spellStart"/>
            <w:r w:rsidRPr="005C2C75">
              <w:rPr>
                <w:rFonts w:ascii="宋体" w:eastAsia="宋体" w:hAnsi="宋体" w:cs="宋体"/>
                <w:kern w:val="0"/>
                <w:sz w:val="24"/>
                <w:szCs w:val="24"/>
              </w:rPr>
              <w:t>mpm</w:t>
            </w:r>
            <w:proofErr w:type="spellEnd"/>
            <w:r w:rsidRPr="005C2C75">
              <w:rPr>
                <w:rFonts w:ascii="宋体" w:eastAsia="宋体" w:hAnsi="宋体" w:cs="宋体"/>
                <w:kern w:val="0"/>
                <w:sz w:val="24"/>
                <w:szCs w:val="24"/>
              </w:rPr>
              <w: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6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x_pre_mpm</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*p,</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ap_scoreboard_e</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sb_type</w:t>
                  </w:r>
                  <w:proofErr w:type="spellEnd"/>
                  <w:r w:rsidRPr="005C2C75">
                    <w:rPr>
                      <w:rFonts w:ascii="宋体" w:eastAsia="宋体" w:hAnsi="宋体" w:cs="宋体"/>
                      <w:kern w:val="0"/>
                      <w:sz w:val="24"/>
                      <w:szCs w:val="24"/>
                    </w:rPr>
                    <w: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 on success; anything else is a error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Apache pool to allocate from.</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sb_type</w:t>
                  </w:r>
                  <w:proofErr w:type="spellEnd"/>
                </w:p>
              </w:tc>
              <w:tc>
                <w:tcPr>
                  <w:tcW w:w="0" w:type="auto"/>
                  <w:shd w:val="clear" w:color="auto" w:fill="EEEEEE"/>
                  <w:vAlign w:val="center"/>
                  <w:hideMark/>
                </w:tcPr>
                <w:p w:rsidR="005C2C75" w:rsidRPr="005C2C75" w:rsidRDefault="005C2C75" w:rsidP="005C2C75">
                  <w:pPr>
                    <w:widowControl/>
                    <w:jc w:val="left"/>
                    <w:rPr>
                      <w:rFonts w:ascii="Times New Roman" w:eastAsia="Times New Roman" w:hAnsi="Times New Roman" w:cs="Times New Roman"/>
                      <w:kern w:val="0"/>
                      <w:sz w:val="20"/>
                      <w:szCs w:val="20"/>
                    </w:rPr>
                  </w:pP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830"/>
        <w:gridCol w:w="45"/>
      </w:tblGrid>
      <w:tr w:rsidR="005C2C75" w:rsidRPr="005C2C75" w:rsidTr="005C2C75">
        <w:trPr>
          <w:gridAfter w:val="1"/>
          <w:tblCellSpacing w:w="15" w:type="dxa"/>
        </w:trPr>
        <w:tc>
          <w:tcPr>
            <w:tcW w:w="77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0" w:name="ap_hook_child_init"/>
            <w:proofErr w:type="spellStart"/>
            <w:r w:rsidRPr="005C2C75">
              <w:rPr>
                <w:rFonts w:ascii="宋体" w:eastAsia="宋体" w:hAnsi="宋体" w:cs="宋体"/>
                <w:b/>
                <w:bCs/>
                <w:color w:val="336699"/>
                <w:kern w:val="0"/>
                <w:sz w:val="24"/>
                <w:szCs w:val="24"/>
              </w:rPr>
              <w:t>ap_hook_child_init</w:t>
            </w:r>
            <w:proofErr w:type="spellEnd"/>
            <w:r w:rsidRPr="005C2C75">
              <w:rPr>
                <w:rFonts w:ascii="宋体" w:eastAsia="宋体" w:hAnsi="宋体" w:cs="宋体"/>
                <w:b/>
                <w:bCs/>
                <w:color w:val="336699"/>
                <w:kern w:val="0"/>
                <w:sz w:val="24"/>
                <w:szCs w:val="24"/>
              </w:rPr>
              <w:t>()</w:t>
            </w:r>
            <w:bookmarkEnd w:id="10"/>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Run the </w:t>
            </w:r>
            <w:proofErr w:type="spellStart"/>
            <w:r w:rsidRPr="005C2C75">
              <w:rPr>
                <w:rFonts w:ascii="宋体" w:eastAsia="宋体" w:hAnsi="宋体" w:cs="宋体"/>
                <w:kern w:val="0"/>
                <w:sz w:val="24"/>
                <w:szCs w:val="24"/>
              </w:rPr>
              <w:t>child_init</w:t>
            </w:r>
            <w:proofErr w:type="spellEnd"/>
            <w:r w:rsidRPr="005C2C75">
              <w:rPr>
                <w:rFonts w:ascii="宋体" w:eastAsia="宋体" w:hAnsi="宋体" w:cs="宋体"/>
                <w:kern w:val="0"/>
                <w:sz w:val="24"/>
                <w:szCs w:val="24"/>
              </w:rPr>
              <w:t xml:space="preserve"> functions for each module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477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void </w:t>
                  </w:r>
                  <w:proofErr w:type="spellStart"/>
                  <w:r w:rsidRPr="005C2C75">
                    <w:rPr>
                      <w:rFonts w:ascii="宋体" w:eastAsia="宋体" w:hAnsi="宋体" w:cs="宋体"/>
                      <w:kern w:val="0"/>
                      <w:sz w:val="24"/>
                      <w:szCs w:val="24"/>
                    </w:rPr>
                    <w:t>x_child_init</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pchild</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server_rec</w:t>
                  </w:r>
                  <w:proofErr w:type="spellEnd"/>
                  <w:r w:rsidRPr="005C2C75">
                    <w:rPr>
                      <w:rFonts w:ascii="宋体" w:eastAsia="宋体" w:hAnsi="宋体" w:cs="宋体"/>
                      <w:kern w:val="0"/>
                      <w:sz w:val="24"/>
                      <w:szCs w:val="24"/>
                    </w:rPr>
                    <w:t xml:space="preserve"> *s)</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pchild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child pool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list of </w:t>
                  </w:r>
                  <w:proofErr w:type="spellStart"/>
                  <w:r w:rsidRPr="005C2C75">
                    <w:rPr>
                      <w:rFonts w:ascii="宋体" w:eastAsia="宋体" w:hAnsi="宋体" w:cs="宋体"/>
                      <w:kern w:val="0"/>
                      <w:sz w:val="24"/>
                      <w:szCs w:val="24"/>
                    </w:rPr>
                    <w:t>server_recs</w:t>
                  </w:r>
                  <w:proofErr w:type="spellEnd"/>
                  <w:r w:rsidRPr="005C2C75">
                    <w:rPr>
                      <w:rFonts w:ascii="宋体" w:eastAsia="宋体" w:hAnsi="宋体" w:cs="宋体"/>
                      <w:kern w:val="0"/>
                      <w:sz w:val="24"/>
                      <w:szCs w:val="24"/>
                    </w:rPr>
                    <w:t xml:space="preserve"> in this server</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40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1" w:name="ap_hook_create_connection"/>
            <w:proofErr w:type="spellStart"/>
            <w:r w:rsidRPr="005C2C75">
              <w:rPr>
                <w:rFonts w:ascii="宋体" w:eastAsia="宋体" w:hAnsi="宋体" w:cs="宋体"/>
                <w:b/>
                <w:bCs/>
                <w:color w:val="336699"/>
                <w:kern w:val="0"/>
                <w:sz w:val="24"/>
                <w:szCs w:val="24"/>
              </w:rPr>
              <w:t>ap_hook_create_connection</w:t>
            </w:r>
            <w:proofErr w:type="spellEnd"/>
            <w:r w:rsidRPr="005C2C75">
              <w:rPr>
                <w:rFonts w:ascii="宋体" w:eastAsia="宋体" w:hAnsi="宋体" w:cs="宋体"/>
                <w:b/>
                <w:bCs/>
                <w:color w:val="336699"/>
                <w:kern w:val="0"/>
                <w:sz w:val="24"/>
                <w:szCs w:val="24"/>
              </w:rPr>
              <w:t>()</w:t>
            </w:r>
            <w:bookmarkEnd w:id="11"/>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proofErr w:type="spellStart"/>
            <w:proofErr w:type="gramStart"/>
            <w:r w:rsidRPr="005C2C75">
              <w:rPr>
                <w:rFonts w:ascii="宋体" w:eastAsia="宋体" w:hAnsi="宋体" w:cs="宋体"/>
                <w:kern w:val="0"/>
                <w:sz w:val="24"/>
                <w:szCs w:val="24"/>
              </w:rPr>
              <w:t>create_connection</w:t>
            </w:r>
            <w:proofErr w:type="spellEnd"/>
            <w:proofErr w:type="gramEnd"/>
            <w:r w:rsidRPr="005C2C75">
              <w:rPr>
                <w:rFonts w:ascii="宋体" w:eastAsia="宋体" w:hAnsi="宋体" w:cs="宋体"/>
                <w:kern w:val="0"/>
                <w:sz w:val="24"/>
                <w:szCs w:val="24"/>
              </w:rPr>
              <w:t xml:space="preserve"> is a RUN_FIRST hook which allows modules to create </w:t>
            </w:r>
            <w:r w:rsidRPr="005C2C75">
              <w:rPr>
                <w:rFonts w:ascii="宋体" w:eastAsia="宋体" w:hAnsi="宋体" w:cs="宋体"/>
                <w:kern w:val="0"/>
                <w:sz w:val="24"/>
                <w:szCs w:val="24"/>
              </w:rPr>
              <w:lastRenderedPageBreak/>
              <w:t xml:space="preserve">connections. In general, you should not install filters with the </w:t>
            </w:r>
            <w:proofErr w:type="spellStart"/>
            <w:r w:rsidRPr="005C2C75">
              <w:rPr>
                <w:rFonts w:ascii="宋体" w:eastAsia="宋体" w:hAnsi="宋体" w:cs="宋体"/>
                <w:kern w:val="0"/>
                <w:sz w:val="24"/>
                <w:szCs w:val="24"/>
              </w:rPr>
              <w:t>create_connection</w:t>
            </w:r>
            <w:proofErr w:type="spellEnd"/>
            <w:r w:rsidRPr="005C2C75">
              <w:rPr>
                <w:rFonts w:ascii="宋体" w:eastAsia="宋体" w:hAnsi="宋体" w:cs="宋体"/>
                <w:kern w:val="0"/>
                <w:sz w:val="24"/>
                <w:szCs w:val="24"/>
              </w:rPr>
              <w:t xml:space="preserve"> hook. If you require </w:t>
            </w:r>
            <w:proofErr w:type="spellStart"/>
            <w:r w:rsidRPr="005C2C75">
              <w:rPr>
                <w:rFonts w:ascii="宋体" w:eastAsia="宋体" w:hAnsi="宋体" w:cs="宋体"/>
                <w:kern w:val="0"/>
                <w:sz w:val="24"/>
                <w:szCs w:val="24"/>
              </w:rPr>
              <w:t>vhost</w:t>
            </w:r>
            <w:proofErr w:type="spellEnd"/>
            <w:r w:rsidRPr="005C2C75">
              <w:rPr>
                <w:rFonts w:ascii="宋体" w:eastAsia="宋体" w:hAnsi="宋体" w:cs="宋体"/>
                <w:kern w:val="0"/>
                <w:sz w:val="24"/>
                <w:szCs w:val="24"/>
              </w:rPr>
              <w:t xml:space="preserve"> configuration information to make filter installation decisions, you must use the </w:t>
            </w:r>
            <w:proofErr w:type="spellStart"/>
            <w:r w:rsidRPr="005C2C75">
              <w:rPr>
                <w:rFonts w:ascii="宋体" w:eastAsia="宋体" w:hAnsi="宋体" w:cs="宋体"/>
                <w:kern w:val="0"/>
                <w:sz w:val="24"/>
                <w:szCs w:val="24"/>
              </w:rPr>
              <w:t>pre_connection</w:t>
            </w:r>
            <w:proofErr w:type="spellEnd"/>
            <w:r w:rsidRPr="005C2C75">
              <w:rPr>
                <w:rFonts w:ascii="宋体" w:eastAsia="宋体" w:hAnsi="宋体" w:cs="宋体"/>
                <w:kern w:val="0"/>
                <w:sz w:val="24"/>
                <w:szCs w:val="24"/>
              </w:rPr>
              <w:t xml:space="preserve"> or </w:t>
            </w:r>
            <w:proofErr w:type="spellStart"/>
            <w:r w:rsidRPr="005C2C75">
              <w:rPr>
                <w:rFonts w:ascii="宋体" w:eastAsia="宋体" w:hAnsi="宋体" w:cs="宋体"/>
                <w:kern w:val="0"/>
                <w:sz w:val="24"/>
                <w:szCs w:val="24"/>
              </w:rPr>
              <w:t>install_network_transport</w:t>
            </w:r>
            <w:proofErr w:type="spellEnd"/>
            <w:r w:rsidRPr="005C2C75">
              <w:rPr>
                <w:rFonts w:ascii="宋体" w:eastAsia="宋体" w:hAnsi="宋体" w:cs="宋体"/>
                <w:kern w:val="0"/>
                <w:sz w:val="24"/>
                <w:szCs w:val="24"/>
              </w:rPr>
              <w:t xml:space="preserve"> hook. This hook should close the connection if it encounters a fatal error condition.</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715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lastRenderedPageBreak/>
                    <w:t>conn_rec</w:t>
                  </w:r>
                  <w:proofErr w:type="spellEnd"/>
                  <w:r w:rsidRPr="005C2C75">
                    <w:rPr>
                      <w:rFonts w:ascii="宋体" w:eastAsia="宋体" w:hAnsi="宋体" w:cs="宋体"/>
                      <w:kern w:val="0"/>
                      <w:sz w:val="24"/>
                      <w:szCs w:val="24"/>
                    </w:rPr>
                    <w:t xml:space="preserve"> * </w:t>
                  </w:r>
                  <w:proofErr w:type="spellStart"/>
                  <w:r w:rsidRPr="005C2C75">
                    <w:rPr>
                      <w:rFonts w:ascii="宋体" w:eastAsia="宋体" w:hAnsi="宋体" w:cs="宋体"/>
                      <w:kern w:val="0"/>
                      <w:sz w:val="24"/>
                      <w:szCs w:val="24"/>
                    </w:rPr>
                    <w:t>x_create_connection</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*p,</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server_rec</w:t>
                  </w:r>
                  <w:proofErr w:type="spellEnd"/>
                  <w:r w:rsidRPr="005C2C75">
                    <w:rPr>
                      <w:rFonts w:ascii="宋体" w:eastAsia="宋体" w:hAnsi="宋体" w:cs="宋体"/>
                      <w:kern w:val="0"/>
                      <w:sz w:val="24"/>
                      <w:szCs w:val="24"/>
                    </w:rPr>
                    <w:t xml:space="preserve"> *server,</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apr_socket_t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csd</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long </w:t>
                  </w:r>
                  <w:proofErr w:type="spellStart"/>
                  <w:r w:rsidRPr="005C2C75">
                    <w:rPr>
                      <w:rFonts w:ascii="宋体" w:eastAsia="宋体" w:hAnsi="宋体" w:cs="宋体"/>
                      <w:kern w:val="0"/>
                      <w:sz w:val="24"/>
                      <w:szCs w:val="24"/>
                    </w:rPr>
                    <w:t>conn_id</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void *</w:t>
                  </w:r>
                  <w:proofErr w:type="spellStart"/>
                  <w:r w:rsidRPr="005C2C75">
                    <w:rPr>
                      <w:rFonts w:ascii="宋体" w:eastAsia="宋体" w:hAnsi="宋体" w:cs="宋体"/>
                      <w:kern w:val="0"/>
                      <w:sz w:val="24"/>
                      <w:szCs w:val="24"/>
                    </w:rPr>
                    <w:t>sbh</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apr_bucket_alloc_t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alloc</w:t>
                  </w:r>
                  <w:proofErr w:type="spellEnd"/>
                  <w:r w:rsidRPr="005C2C75">
                    <w:rPr>
                      <w:rFonts w:ascii="宋体" w:eastAsia="宋体" w:hAnsi="宋体" w:cs="宋体"/>
                      <w:kern w:val="0"/>
                      <w:sz w:val="24"/>
                      <w:szCs w:val="24"/>
                    </w:rPr>
                    <w: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An allocated connection record or NULL.</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server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pool from which to allocate the connection record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csd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socket that has been accepted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conn_id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A unique identifier for this connection. The ID only needs to be unique at that time, not forever.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sbh</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A handle to scoreboard information for this connection.</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alloc</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2" w:name="ap_hook_pre_connection"/>
            <w:proofErr w:type="spellStart"/>
            <w:r w:rsidRPr="005C2C75">
              <w:rPr>
                <w:rFonts w:ascii="宋体" w:eastAsia="宋体" w:hAnsi="宋体" w:cs="宋体"/>
                <w:b/>
                <w:bCs/>
                <w:color w:val="336699"/>
                <w:kern w:val="0"/>
                <w:sz w:val="24"/>
                <w:szCs w:val="24"/>
              </w:rPr>
              <w:t>ap_hook_pre_connection</w:t>
            </w:r>
            <w:proofErr w:type="spellEnd"/>
            <w:r w:rsidRPr="005C2C75">
              <w:rPr>
                <w:rFonts w:ascii="宋体" w:eastAsia="宋体" w:hAnsi="宋体" w:cs="宋体"/>
                <w:b/>
                <w:bCs/>
                <w:color w:val="336699"/>
                <w:kern w:val="0"/>
                <w:sz w:val="24"/>
                <w:szCs w:val="24"/>
              </w:rPr>
              <w:t>()</w:t>
            </w:r>
            <w:bookmarkEnd w:id="12"/>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gives protocol modules an opportunity to set everything up before calling the protocol handler. All pre-connection hooks are run until one returns something other than ok or decline</w:t>
            </w:r>
            <w:r w:rsidRPr="005C2C75">
              <w:rPr>
                <w:rFonts w:ascii="宋体" w:eastAsia="宋体" w:hAnsi="宋体" w:cs="宋体"/>
                <w:kern w:val="0"/>
                <w:sz w:val="24"/>
                <w:szCs w:val="24"/>
              </w:rPr>
              <w:br/>
            </w:r>
            <w:hyperlink r:id="rId35" w:history="1">
              <w:r w:rsidRPr="005C2C75">
                <w:rPr>
                  <w:rFonts w:ascii="宋体" w:eastAsia="宋体" w:hAnsi="宋体" w:cs="宋体"/>
                  <w:color w:val="000000"/>
                  <w:kern w:val="0"/>
                  <w:sz w:val="24"/>
                  <w:szCs w:val="24"/>
                  <w:u w:val="single"/>
                </w:rPr>
                <w:t>Apache の</w:t>
              </w:r>
              <w:proofErr w:type="gramStart"/>
              <w:r w:rsidRPr="005C2C75">
                <w:rPr>
                  <w:rFonts w:ascii="宋体" w:eastAsia="宋体" w:hAnsi="宋体" w:cs="宋体"/>
                  <w:color w:val="000000"/>
                  <w:kern w:val="0"/>
                  <w:sz w:val="24"/>
                  <w:szCs w:val="24"/>
                  <w:u w:val="single"/>
                </w:rPr>
                <w:t>付属文書</w:t>
              </w:r>
              <w:proofErr w:type="gramEnd"/>
            </w:hyperlink>
            <w:r w:rsidRPr="005C2C75">
              <w:rPr>
                <w:rFonts w:ascii="宋体" w:eastAsia="宋体" w:hAnsi="宋体" w:cs="宋体"/>
                <w:kern w:val="0"/>
                <w:sz w:val="24"/>
                <w:szCs w:val="24"/>
              </w:rPr>
              <w:t>によれば，accept()直</w:t>
            </w:r>
            <w:proofErr w:type="gramStart"/>
            <w:r w:rsidRPr="005C2C75">
              <w:rPr>
                <w:rFonts w:ascii="宋体" w:eastAsia="宋体" w:hAnsi="宋体" w:cs="宋体"/>
                <w:kern w:val="0"/>
                <w:sz w:val="24"/>
                <w:szCs w:val="24"/>
              </w:rPr>
              <w:t>後</w:t>
            </w:r>
            <w:proofErr w:type="gramEnd"/>
            <w:r w:rsidRPr="005C2C75">
              <w:rPr>
                <w:rFonts w:ascii="宋体" w:eastAsia="宋体" w:hAnsi="宋体" w:cs="宋体"/>
                <w:kern w:val="0"/>
                <w:sz w:val="24"/>
                <w:szCs w:val="24"/>
              </w:rPr>
              <w:t>に呼ばれる</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715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x_pre_connection</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conn_rec</w:t>
                  </w:r>
                  <w:proofErr w:type="spellEnd"/>
                  <w:r w:rsidRPr="005C2C75">
                    <w:rPr>
                      <w:rFonts w:ascii="宋体" w:eastAsia="宋体" w:hAnsi="宋体" w:cs="宋体"/>
                      <w:kern w:val="0"/>
                      <w:sz w:val="24"/>
                      <w:szCs w:val="24"/>
                    </w:rPr>
                    <w:t xml:space="preserve"> *c,</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void *</w:t>
                  </w:r>
                  <w:proofErr w:type="spellStart"/>
                  <w:r w:rsidRPr="005C2C75">
                    <w:rPr>
                      <w:rFonts w:ascii="宋体" w:eastAsia="宋体" w:hAnsi="宋体" w:cs="宋体"/>
                      <w:kern w:val="0"/>
                      <w:sz w:val="24"/>
                      <w:szCs w:val="24"/>
                    </w:rPr>
                    <w:t>csd</w:t>
                  </w:r>
                  <w:proofErr w:type="spellEnd"/>
                  <w:r w:rsidRPr="005C2C75">
                    <w:rPr>
                      <w:rFonts w:ascii="宋体" w:eastAsia="宋体" w:hAnsi="宋体" w:cs="宋体"/>
                      <w:kern w:val="0"/>
                      <w:sz w:val="24"/>
                      <w:szCs w:val="24"/>
                    </w:rPr>
                    <w: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connection on which the request has been received.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csd</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mechanism on which this connection is to be read. Most times this will be a socket, but it is up to the module that accepts the request to determine the exact type.</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3" w:name="ap_hook_process_connection"/>
            <w:proofErr w:type="spellStart"/>
            <w:r w:rsidRPr="005C2C75">
              <w:rPr>
                <w:rFonts w:ascii="宋体" w:eastAsia="宋体" w:hAnsi="宋体" w:cs="宋体"/>
                <w:b/>
                <w:bCs/>
                <w:color w:val="336699"/>
                <w:kern w:val="0"/>
                <w:sz w:val="24"/>
                <w:szCs w:val="24"/>
              </w:rPr>
              <w:t>ap_hook_process_connection</w:t>
            </w:r>
            <w:proofErr w:type="spellEnd"/>
            <w:r w:rsidRPr="005C2C75">
              <w:rPr>
                <w:rFonts w:ascii="宋体" w:eastAsia="宋体" w:hAnsi="宋体" w:cs="宋体"/>
                <w:b/>
                <w:bCs/>
                <w:color w:val="336699"/>
                <w:kern w:val="0"/>
                <w:sz w:val="24"/>
                <w:szCs w:val="24"/>
              </w:rPr>
              <w:t>()</w:t>
            </w:r>
            <w:bookmarkEnd w:id="13"/>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implements different protocols. After a connection has been established, the protocol module must read and serve the request. This function does that for each protocol module. The first protocol module to handle the request is the last module run.</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669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x_process_connection</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conn_rec</w:t>
                  </w:r>
                  <w:proofErr w:type="spellEnd"/>
                  <w:r w:rsidRPr="005C2C75">
                    <w:rPr>
                      <w:rFonts w:ascii="宋体" w:eastAsia="宋体" w:hAnsi="宋体" w:cs="宋体"/>
                      <w:kern w:val="0"/>
                      <w:sz w:val="24"/>
                      <w:szCs w:val="24"/>
                    </w:rPr>
                    <w:t xml:space="preserve"> *c)</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lastRenderedPageBreak/>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connection on which the request has been received.</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4" w:name="ap_hook_create_request"/>
            <w:proofErr w:type="spellStart"/>
            <w:r w:rsidRPr="005C2C75">
              <w:rPr>
                <w:rFonts w:ascii="宋体" w:eastAsia="宋体" w:hAnsi="宋体" w:cs="宋体"/>
                <w:b/>
                <w:bCs/>
                <w:color w:val="336699"/>
                <w:kern w:val="0"/>
                <w:sz w:val="24"/>
                <w:szCs w:val="24"/>
              </w:rPr>
              <w:t>ap_hook_create_request</w:t>
            </w:r>
            <w:proofErr w:type="spellEnd"/>
            <w:r w:rsidRPr="005C2C75">
              <w:rPr>
                <w:rFonts w:ascii="宋体" w:eastAsia="宋体" w:hAnsi="宋体" w:cs="宋体"/>
                <w:b/>
                <w:bCs/>
                <w:color w:val="336699"/>
                <w:kern w:val="0"/>
                <w:sz w:val="24"/>
                <w:szCs w:val="24"/>
              </w:rPr>
              <w:t>()</w:t>
            </w:r>
            <w:bookmarkEnd w:id="14"/>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Gives modules a chance to create their </w:t>
            </w:r>
            <w:proofErr w:type="spellStart"/>
            <w:r w:rsidRPr="005C2C75">
              <w:rPr>
                <w:rFonts w:ascii="宋体" w:eastAsia="宋体" w:hAnsi="宋体" w:cs="宋体"/>
                <w:kern w:val="0"/>
                <w:sz w:val="24"/>
                <w:szCs w:val="24"/>
              </w:rPr>
              <w:t>request_config</w:t>
            </w:r>
            <w:proofErr w:type="spellEnd"/>
            <w:r w:rsidRPr="005C2C75">
              <w:rPr>
                <w:rFonts w:ascii="宋体" w:eastAsia="宋体" w:hAnsi="宋体" w:cs="宋体"/>
                <w:kern w:val="0"/>
                <w:sz w:val="24"/>
                <w:szCs w:val="24"/>
              </w:rPr>
              <w:t xml:space="preserve"> entry when the request is created.</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477"/>
              <w:gridCol w:w="2963"/>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x_create_request</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5" w:name="ap_hook_post_read_request"/>
            <w:proofErr w:type="spellStart"/>
            <w:r w:rsidRPr="005C2C75">
              <w:rPr>
                <w:rFonts w:ascii="宋体" w:eastAsia="宋体" w:hAnsi="宋体" w:cs="宋体"/>
                <w:b/>
                <w:bCs/>
                <w:color w:val="336699"/>
                <w:kern w:val="0"/>
                <w:sz w:val="24"/>
                <w:szCs w:val="24"/>
              </w:rPr>
              <w:t>ap_hook_post_read_request</w:t>
            </w:r>
            <w:proofErr w:type="spellEnd"/>
            <w:r w:rsidRPr="005C2C75">
              <w:rPr>
                <w:rFonts w:ascii="宋体" w:eastAsia="宋体" w:hAnsi="宋体" w:cs="宋体"/>
                <w:b/>
                <w:bCs/>
                <w:color w:val="336699"/>
                <w:kern w:val="0"/>
                <w:sz w:val="24"/>
                <w:szCs w:val="24"/>
              </w:rPr>
              <w:t>()</w:t>
            </w:r>
            <w:bookmarkEnd w:id="15"/>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allows modules to affect the request immediately after the request has been read, and before any other phases have been processes. This allows modules to make decisions based upon the input header fields</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747"/>
              <w:gridCol w:w="3053"/>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x_post_read_request</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6" w:name="ap_hook_quick_handler"/>
            <w:proofErr w:type="spellStart"/>
            <w:r w:rsidRPr="005C2C75">
              <w:rPr>
                <w:rFonts w:ascii="宋体" w:eastAsia="宋体" w:hAnsi="宋体" w:cs="宋体"/>
                <w:b/>
                <w:bCs/>
                <w:color w:val="336699"/>
                <w:kern w:val="0"/>
                <w:sz w:val="24"/>
                <w:szCs w:val="24"/>
              </w:rPr>
              <w:t>ap_hook_quick_handler</w:t>
            </w:r>
            <w:proofErr w:type="spellEnd"/>
            <w:r w:rsidRPr="005C2C75">
              <w:rPr>
                <w:rFonts w:ascii="宋体" w:eastAsia="宋体" w:hAnsi="宋体" w:cs="宋体"/>
                <w:b/>
                <w:bCs/>
                <w:color w:val="336699"/>
                <w:kern w:val="0"/>
                <w:sz w:val="24"/>
                <w:szCs w:val="24"/>
              </w:rPr>
              <w:t>()</w:t>
            </w:r>
            <w:bookmarkEnd w:id="16"/>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Run the quick handler functions for each module. The </w:t>
            </w:r>
            <w:proofErr w:type="spellStart"/>
            <w:r w:rsidRPr="005C2C75">
              <w:rPr>
                <w:rFonts w:ascii="宋体" w:eastAsia="宋体" w:hAnsi="宋体" w:cs="宋体"/>
                <w:kern w:val="0"/>
                <w:sz w:val="24"/>
                <w:szCs w:val="24"/>
              </w:rPr>
              <w:t>quick_handler</w:t>
            </w:r>
            <w:proofErr w:type="spellEnd"/>
            <w:r w:rsidRPr="005C2C75">
              <w:rPr>
                <w:rFonts w:ascii="宋体" w:eastAsia="宋体" w:hAnsi="宋体" w:cs="宋体"/>
                <w:kern w:val="0"/>
                <w:sz w:val="24"/>
                <w:szCs w:val="24"/>
              </w:rPr>
              <w:t xml:space="preserve"> is run before any other requests hooks are called (</w:t>
            </w:r>
            <w:proofErr w:type="spellStart"/>
            <w:r w:rsidRPr="005C2C75">
              <w:rPr>
                <w:rFonts w:ascii="宋体" w:eastAsia="宋体" w:hAnsi="宋体" w:cs="宋体"/>
                <w:kern w:val="0"/>
                <w:sz w:val="24"/>
                <w:szCs w:val="24"/>
              </w:rPr>
              <w:t>location_walk</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directory_walk</w:t>
            </w:r>
            <w:proofErr w:type="spellEnd"/>
            <w:r w:rsidRPr="005C2C75">
              <w:rPr>
                <w:rFonts w:ascii="宋体" w:eastAsia="宋体" w:hAnsi="宋体" w:cs="宋体"/>
                <w:kern w:val="0"/>
                <w:sz w:val="24"/>
                <w:szCs w:val="24"/>
              </w:rPr>
              <w:t xml:space="preserve">, access checking, </w:t>
            </w:r>
            <w:proofErr w:type="gramStart"/>
            <w:r w:rsidRPr="005C2C75">
              <w:rPr>
                <w:rFonts w:ascii="宋体" w:eastAsia="宋体" w:hAnsi="宋体" w:cs="宋体"/>
                <w:kern w:val="0"/>
                <w:sz w:val="24"/>
                <w:szCs w:val="24"/>
              </w:rPr>
              <w:t>et</w:t>
            </w:r>
            <w:proofErr w:type="gramEnd"/>
            <w:r w:rsidRPr="005C2C75">
              <w:rPr>
                <w:rFonts w:ascii="宋体" w:eastAsia="宋体" w:hAnsi="宋体" w:cs="宋体"/>
                <w:kern w:val="0"/>
                <w:sz w:val="24"/>
                <w:szCs w:val="24"/>
              </w:rPr>
              <w:t>. al.). This hook was added to provide a quick way to serve content from a URI keyed cache.</w:t>
            </w:r>
            <w:r w:rsidRPr="005C2C75">
              <w:rPr>
                <w:rFonts w:ascii="宋体" w:eastAsia="宋体" w:hAnsi="宋体" w:cs="宋体"/>
                <w:kern w:val="0"/>
                <w:sz w:val="24"/>
                <w:szCs w:val="24"/>
              </w:rPr>
              <w:br/>
            </w:r>
            <w:hyperlink r:id="rId36" w:history="1">
              <w:r w:rsidRPr="005C2C75">
                <w:rPr>
                  <w:rFonts w:ascii="宋体" w:eastAsia="宋体" w:hAnsi="宋体" w:cs="宋体"/>
                  <w:color w:val="000000"/>
                  <w:kern w:val="0"/>
                  <w:sz w:val="24"/>
                  <w:szCs w:val="24"/>
                  <w:u w:val="single"/>
                </w:rPr>
                <w:t>Apache の</w:t>
              </w:r>
              <w:proofErr w:type="gramStart"/>
              <w:r w:rsidRPr="005C2C75">
                <w:rPr>
                  <w:rFonts w:ascii="宋体" w:eastAsia="宋体" w:hAnsi="宋体" w:cs="宋体"/>
                  <w:color w:val="000000"/>
                  <w:kern w:val="0"/>
                  <w:sz w:val="24"/>
                  <w:szCs w:val="24"/>
                  <w:u w:val="single"/>
                </w:rPr>
                <w:t>付属文書</w:t>
              </w:r>
              <w:proofErr w:type="gramEnd"/>
            </w:hyperlink>
            <w:r w:rsidRPr="005C2C75">
              <w:rPr>
                <w:rFonts w:ascii="宋体" w:eastAsia="宋体" w:hAnsi="宋体" w:cs="宋体"/>
                <w:kern w:val="0"/>
                <w:sz w:val="24"/>
                <w:szCs w:val="24"/>
              </w:rPr>
              <w:t>によれば，キャッシュモジュールが使用している．</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410"/>
              <w:gridCol w:w="6985"/>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x_quick_handler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lookup_uri</w:t>
                  </w:r>
                  <w:proofErr w:type="spellEnd"/>
                  <w:r w:rsidRPr="005C2C75">
                    <w:rPr>
                      <w:rFonts w:ascii="宋体" w:eastAsia="宋体" w:hAnsi="宋体" w:cs="宋体"/>
                      <w:kern w:val="0"/>
                      <w:sz w:val="24"/>
                      <w:szCs w:val="24"/>
                    </w:rPr>
                    <w: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w:t>
                  </w:r>
                  <w:proofErr w:type="spellStart"/>
                  <w:r w:rsidRPr="005C2C75">
                    <w:rPr>
                      <w:rFonts w:ascii="宋体" w:eastAsia="宋体" w:hAnsi="宋体" w:cs="宋体"/>
                      <w:kern w:val="0"/>
                      <w:sz w:val="24"/>
                      <w:szCs w:val="24"/>
                    </w:rPr>
                    <w:t>request_rec</w:t>
                  </w:r>
                  <w:proofErr w:type="spellEnd"/>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lookup_uri</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Controls whether the caller actually wants content or not. lookup is set when the </w:t>
                  </w:r>
                  <w:proofErr w:type="spellStart"/>
                  <w:r w:rsidRPr="005C2C75">
                    <w:rPr>
                      <w:rFonts w:ascii="宋体" w:eastAsia="宋体" w:hAnsi="宋体" w:cs="宋体"/>
                      <w:kern w:val="0"/>
                      <w:sz w:val="24"/>
                      <w:szCs w:val="24"/>
                    </w:rPr>
                    <w:t>quick_handler</w:t>
                  </w:r>
                  <w:proofErr w:type="spellEnd"/>
                  <w:r w:rsidRPr="005C2C75">
                    <w:rPr>
                      <w:rFonts w:ascii="宋体" w:eastAsia="宋体" w:hAnsi="宋体" w:cs="宋体"/>
                      <w:kern w:val="0"/>
                      <w:sz w:val="24"/>
                      <w:szCs w:val="24"/>
                    </w:rPr>
                    <w:t xml:space="preserve"> is called out of </w:t>
                  </w:r>
                  <w:proofErr w:type="spellStart"/>
                  <w:r w:rsidRPr="005C2C75">
                    <w:rPr>
                      <w:rFonts w:ascii="宋体" w:eastAsia="宋体" w:hAnsi="宋体" w:cs="宋体"/>
                      <w:kern w:val="0"/>
                      <w:sz w:val="24"/>
                      <w:szCs w:val="24"/>
                    </w:rPr>
                    <w:t>ap_sub_req_lookup_uri</w:t>
                  </w:r>
                  <w:proofErr w:type="spellEnd"/>
                  <w:r w:rsidRPr="005C2C75">
                    <w:rPr>
                      <w:rFonts w:ascii="宋体" w:eastAsia="宋体" w:hAnsi="宋体" w:cs="宋体"/>
                      <w:kern w:val="0"/>
                      <w:sz w:val="24"/>
                      <w:szCs w:val="24"/>
                    </w:rPr>
                    <w: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7" w:name="ap_hook_translate_name"/>
            <w:proofErr w:type="spellStart"/>
            <w:r w:rsidRPr="005C2C75">
              <w:rPr>
                <w:rFonts w:ascii="宋体" w:eastAsia="宋体" w:hAnsi="宋体" w:cs="宋体"/>
                <w:b/>
                <w:bCs/>
                <w:color w:val="336699"/>
                <w:kern w:val="0"/>
                <w:sz w:val="24"/>
                <w:szCs w:val="24"/>
              </w:rPr>
              <w:t>ap_hook_translate_name</w:t>
            </w:r>
            <w:proofErr w:type="spellEnd"/>
            <w:r w:rsidRPr="005C2C75">
              <w:rPr>
                <w:rFonts w:ascii="宋体" w:eastAsia="宋体" w:hAnsi="宋体" w:cs="宋体"/>
                <w:b/>
                <w:bCs/>
                <w:color w:val="336699"/>
                <w:kern w:val="0"/>
                <w:sz w:val="24"/>
                <w:szCs w:val="24"/>
              </w:rPr>
              <w:t>()</w:t>
            </w:r>
            <w:bookmarkEnd w:id="17"/>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proofErr w:type="gramStart"/>
            <w:r w:rsidRPr="005C2C75">
              <w:rPr>
                <w:rFonts w:ascii="宋体" w:eastAsia="宋体" w:hAnsi="宋体" w:cs="宋体"/>
                <w:kern w:val="0"/>
                <w:sz w:val="24"/>
                <w:szCs w:val="24"/>
              </w:rPr>
              <w:t>This hook allow</w:t>
            </w:r>
            <w:proofErr w:type="gramEnd"/>
            <w:r w:rsidRPr="005C2C75">
              <w:rPr>
                <w:rFonts w:ascii="宋体" w:eastAsia="宋体" w:hAnsi="宋体" w:cs="宋体"/>
                <w:kern w:val="0"/>
                <w:sz w:val="24"/>
                <w:szCs w:val="24"/>
              </w:rPr>
              <w:t xml:space="preserve"> modules an opportunity to translate the URI into an actual filename. If no modules do anything special, the server's default rules will be followed.</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x_translate_name</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8" w:name="ap_hook_map_to_storage"/>
            <w:proofErr w:type="spellStart"/>
            <w:r w:rsidRPr="005C2C75">
              <w:rPr>
                <w:rFonts w:ascii="宋体" w:eastAsia="宋体" w:hAnsi="宋体" w:cs="宋体"/>
                <w:b/>
                <w:bCs/>
                <w:color w:val="336699"/>
                <w:kern w:val="0"/>
                <w:sz w:val="24"/>
                <w:szCs w:val="24"/>
              </w:rPr>
              <w:t>ap_hook_map_to_storage</w:t>
            </w:r>
            <w:proofErr w:type="spellEnd"/>
            <w:r w:rsidRPr="005C2C75">
              <w:rPr>
                <w:rFonts w:ascii="宋体" w:eastAsia="宋体" w:hAnsi="宋体" w:cs="宋体"/>
                <w:b/>
                <w:bCs/>
                <w:color w:val="336699"/>
                <w:kern w:val="0"/>
                <w:sz w:val="24"/>
                <w:szCs w:val="24"/>
              </w:rPr>
              <w:t>()</w:t>
            </w:r>
            <w:bookmarkEnd w:id="18"/>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lastRenderedPageBreak/>
              <w:t xml:space="preserve">This hook allow modules to set the </w:t>
            </w:r>
            <w:proofErr w:type="spellStart"/>
            <w:r w:rsidRPr="005C2C75">
              <w:rPr>
                <w:rFonts w:ascii="宋体" w:eastAsia="宋体" w:hAnsi="宋体" w:cs="宋体"/>
                <w:kern w:val="0"/>
                <w:sz w:val="24"/>
                <w:szCs w:val="24"/>
              </w:rPr>
              <w:t>per_dir_config</w:t>
            </w:r>
            <w:proofErr w:type="spellEnd"/>
            <w:r w:rsidRPr="005C2C75">
              <w:rPr>
                <w:rFonts w:ascii="宋体" w:eastAsia="宋体" w:hAnsi="宋体" w:cs="宋体"/>
                <w:kern w:val="0"/>
                <w:sz w:val="24"/>
                <w:szCs w:val="24"/>
              </w:rPr>
              <w:t xml:space="preserve"> based on their own context (such as sections) and responds to </w:t>
            </w:r>
            <w:proofErr w:type="spellStart"/>
            <w:r w:rsidRPr="005C2C75">
              <w:rPr>
                <w:rFonts w:ascii="宋体" w:eastAsia="宋体" w:hAnsi="宋体" w:cs="宋体"/>
                <w:kern w:val="0"/>
                <w:sz w:val="24"/>
                <w:szCs w:val="24"/>
              </w:rPr>
              <w:t>contextless</w:t>
            </w:r>
            <w:proofErr w:type="spellEnd"/>
            <w:r w:rsidRPr="005C2C75">
              <w:rPr>
                <w:rFonts w:ascii="宋体" w:eastAsia="宋体" w:hAnsi="宋体" w:cs="宋体"/>
                <w:kern w:val="0"/>
                <w:sz w:val="24"/>
                <w:szCs w:val="24"/>
              </w:rPr>
              <w:t xml:space="preserve"> requests such as TRACE that need no security or </w:t>
            </w:r>
            <w:proofErr w:type="spellStart"/>
            <w:r w:rsidRPr="005C2C75">
              <w:rPr>
                <w:rFonts w:ascii="宋体" w:eastAsia="宋体" w:hAnsi="宋体" w:cs="宋体"/>
                <w:kern w:val="0"/>
                <w:sz w:val="24"/>
                <w:szCs w:val="24"/>
              </w:rPr>
              <w:t>filesystem</w:t>
            </w:r>
            <w:proofErr w:type="spellEnd"/>
            <w:r w:rsidRPr="005C2C75">
              <w:rPr>
                <w:rFonts w:ascii="宋体" w:eastAsia="宋体" w:hAnsi="宋体" w:cs="宋体"/>
                <w:kern w:val="0"/>
                <w:sz w:val="24"/>
                <w:szCs w:val="24"/>
              </w:rPr>
              <w:t xml:space="preserve"> mapping. </w:t>
            </w:r>
            <w:proofErr w:type="gramStart"/>
            <w:r w:rsidRPr="005C2C75">
              <w:rPr>
                <w:rFonts w:ascii="宋体" w:eastAsia="宋体" w:hAnsi="宋体" w:cs="宋体"/>
                <w:kern w:val="0"/>
                <w:sz w:val="24"/>
                <w:szCs w:val="24"/>
              </w:rPr>
              <w:t>based</w:t>
            </w:r>
            <w:proofErr w:type="gramEnd"/>
            <w:r w:rsidRPr="005C2C75">
              <w:rPr>
                <w:rFonts w:ascii="宋体" w:eastAsia="宋体" w:hAnsi="宋体" w:cs="宋体"/>
                <w:kern w:val="0"/>
                <w:sz w:val="24"/>
                <w:szCs w:val="24"/>
              </w:rPr>
              <w:t xml:space="preserve"> on the </w:t>
            </w:r>
            <w:proofErr w:type="spellStart"/>
            <w:r w:rsidRPr="005C2C75">
              <w:rPr>
                <w:rFonts w:ascii="宋体" w:eastAsia="宋体" w:hAnsi="宋体" w:cs="宋体"/>
                <w:kern w:val="0"/>
                <w:sz w:val="24"/>
                <w:szCs w:val="24"/>
              </w:rPr>
              <w:t>filesystem</w:t>
            </w:r>
            <w:proofErr w:type="spellEnd"/>
            <w:r w:rsidRPr="005C2C75">
              <w:rPr>
                <w:rFonts w:ascii="宋体" w:eastAsia="宋体" w:hAnsi="宋体" w:cs="宋体"/>
                <w:kern w:val="0"/>
                <w:sz w:val="24"/>
                <w:szCs w:val="24"/>
              </w:rPr>
              <w: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715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x_map_to_storage</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DONE (or HTTP_) if this </w:t>
                  </w:r>
                  <w:proofErr w:type="spellStart"/>
                  <w:r w:rsidRPr="005C2C75">
                    <w:rPr>
                      <w:rFonts w:ascii="宋体" w:eastAsia="宋体" w:hAnsi="宋体" w:cs="宋体"/>
                      <w:kern w:val="0"/>
                      <w:sz w:val="24"/>
                      <w:szCs w:val="24"/>
                    </w:rPr>
                    <w:t>contextless</w:t>
                  </w:r>
                  <w:proofErr w:type="spellEnd"/>
                  <w:r w:rsidRPr="005C2C75">
                    <w:rPr>
                      <w:rFonts w:ascii="宋体" w:eastAsia="宋体" w:hAnsi="宋体" w:cs="宋体"/>
                      <w:kern w:val="0"/>
                      <w:sz w:val="24"/>
                      <w:szCs w:val="24"/>
                    </w:rPr>
                    <w:t xml:space="preserve"> request was just fulfilled (such as TRACE), OK if this is not a file, and DECLINED if this is a file. The core </w:t>
                  </w:r>
                  <w:proofErr w:type="spellStart"/>
                  <w:r w:rsidRPr="005C2C75">
                    <w:rPr>
                      <w:rFonts w:ascii="宋体" w:eastAsia="宋体" w:hAnsi="宋体" w:cs="宋体"/>
                      <w:kern w:val="0"/>
                      <w:sz w:val="24"/>
                      <w:szCs w:val="24"/>
                    </w:rPr>
                    <w:t>map_to_storage</w:t>
                  </w:r>
                  <w:proofErr w:type="spellEnd"/>
                  <w:r w:rsidRPr="005C2C75">
                    <w:rPr>
                      <w:rFonts w:ascii="宋体" w:eastAsia="宋体" w:hAnsi="宋体" w:cs="宋体"/>
                      <w:kern w:val="0"/>
                      <w:sz w:val="24"/>
                      <w:szCs w:val="24"/>
                    </w:rPr>
                    <w:t xml:space="preserve"> (HOOK_RUN_REALLY_LAST) will </w:t>
                  </w:r>
                  <w:proofErr w:type="spellStart"/>
                  <w:r w:rsidRPr="005C2C75">
                    <w:rPr>
                      <w:rFonts w:ascii="宋体" w:eastAsia="宋体" w:hAnsi="宋体" w:cs="宋体"/>
                      <w:kern w:val="0"/>
                      <w:sz w:val="24"/>
                      <w:szCs w:val="24"/>
                    </w:rPr>
                    <w:t>directory_walk</w:t>
                  </w:r>
                  <w:proofErr w:type="spellEnd"/>
                  <w:r w:rsidRPr="005C2C75">
                    <w:rPr>
                      <w:rFonts w:ascii="宋体" w:eastAsia="宋体" w:hAnsi="宋体" w:cs="宋体"/>
                      <w:kern w:val="0"/>
                      <w:sz w:val="24"/>
                      <w:szCs w:val="24"/>
                    </w:rPr>
                    <w:t xml:space="preserve"> and </w:t>
                  </w:r>
                  <w:proofErr w:type="spellStart"/>
                  <w:r w:rsidRPr="005C2C75">
                    <w:rPr>
                      <w:rFonts w:ascii="宋体" w:eastAsia="宋体" w:hAnsi="宋体" w:cs="宋体"/>
                      <w:kern w:val="0"/>
                      <w:sz w:val="24"/>
                      <w:szCs w:val="24"/>
                    </w:rPr>
                    <w:t>file_walk</w:t>
                  </w:r>
                  <w:proofErr w:type="spellEnd"/>
                  <w:r w:rsidRPr="005C2C75">
                    <w:rPr>
                      <w:rFonts w:ascii="宋体" w:eastAsia="宋体" w:hAnsi="宋体" w:cs="宋体"/>
                      <w:kern w:val="0"/>
                      <w:sz w:val="24"/>
                      <w:szCs w:val="24"/>
                    </w:rPr>
                    <w:t xml:space="preserve"> the r-&gt;filename.</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930"/>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19" w:name="ap_hook_header_parser"/>
            <w:proofErr w:type="spellStart"/>
            <w:r w:rsidRPr="005C2C75">
              <w:rPr>
                <w:rFonts w:ascii="宋体" w:eastAsia="宋体" w:hAnsi="宋体" w:cs="宋体"/>
                <w:b/>
                <w:bCs/>
                <w:color w:val="336699"/>
                <w:kern w:val="0"/>
                <w:sz w:val="24"/>
                <w:szCs w:val="24"/>
              </w:rPr>
              <w:t>ap_hook_header_parser</w:t>
            </w:r>
            <w:proofErr w:type="spellEnd"/>
            <w:r w:rsidRPr="005C2C75">
              <w:rPr>
                <w:rFonts w:ascii="宋体" w:eastAsia="宋体" w:hAnsi="宋体" w:cs="宋体"/>
                <w:b/>
                <w:bCs/>
                <w:color w:val="336699"/>
                <w:kern w:val="0"/>
                <w:sz w:val="24"/>
                <w:szCs w:val="24"/>
              </w:rPr>
              <w:t>()</w:t>
            </w:r>
            <w:bookmarkEnd w:id="19"/>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Run the header parser functions for each module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438"/>
              <w:gridCol w:w="2882"/>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x_header_parser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or DECLINED</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0" w:name="ap_hook_access_checker"/>
            <w:proofErr w:type="spellStart"/>
            <w:r w:rsidRPr="005C2C75">
              <w:rPr>
                <w:rFonts w:ascii="宋体" w:eastAsia="宋体" w:hAnsi="宋体" w:cs="宋体"/>
                <w:b/>
                <w:bCs/>
                <w:color w:val="336699"/>
                <w:kern w:val="0"/>
                <w:sz w:val="24"/>
                <w:szCs w:val="24"/>
              </w:rPr>
              <w:t>ap_hook_access_checker</w:t>
            </w:r>
            <w:proofErr w:type="spellEnd"/>
            <w:r w:rsidRPr="005C2C75">
              <w:rPr>
                <w:rFonts w:ascii="宋体" w:eastAsia="宋体" w:hAnsi="宋体" w:cs="宋体"/>
                <w:b/>
                <w:bCs/>
                <w:color w:val="336699"/>
                <w:kern w:val="0"/>
                <w:sz w:val="24"/>
                <w:szCs w:val="24"/>
              </w:rPr>
              <w:t>()</w:t>
            </w:r>
            <w:bookmarkEnd w:id="20"/>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is used to apply additional access control to this resource. It runs *before* a user is authenticated, so this hook is really to apply additional restrictions independent of a user. It also runs independent of 'Require' directive usage.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x_access_checker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1" w:name="ap_hook_check_user_id"/>
            <w:proofErr w:type="spellStart"/>
            <w:r w:rsidRPr="005C2C75">
              <w:rPr>
                <w:rFonts w:ascii="宋体" w:eastAsia="宋体" w:hAnsi="宋体" w:cs="宋体"/>
                <w:b/>
                <w:bCs/>
                <w:color w:val="336699"/>
                <w:kern w:val="0"/>
                <w:sz w:val="24"/>
                <w:szCs w:val="24"/>
              </w:rPr>
              <w:t>ap_hook_check_user_id</w:t>
            </w:r>
            <w:proofErr w:type="spellEnd"/>
            <w:r w:rsidRPr="005C2C75">
              <w:rPr>
                <w:rFonts w:ascii="宋体" w:eastAsia="宋体" w:hAnsi="宋体" w:cs="宋体"/>
                <w:b/>
                <w:bCs/>
                <w:color w:val="336699"/>
                <w:kern w:val="0"/>
                <w:sz w:val="24"/>
                <w:szCs w:val="24"/>
              </w:rPr>
              <w:t>()</w:t>
            </w:r>
            <w:bookmarkEnd w:id="21"/>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is used to analyze the request headers, authenticate the user, and set the user information in the request record (r-&gt;user and r-&gt;</w:t>
            </w:r>
            <w:proofErr w:type="spellStart"/>
            <w:r w:rsidRPr="005C2C75">
              <w:rPr>
                <w:rFonts w:ascii="宋体" w:eastAsia="宋体" w:hAnsi="宋体" w:cs="宋体"/>
                <w:kern w:val="0"/>
                <w:sz w:val="24"/>
                <w:szCs w:val="24"/>
              </w:rPr>
              <w:t>ap_auth_type</w:t>
            </w:r>
            <w:proofErr w:type="spellEnd"/>
            <w:r w:rsidRPr="005C2C75">
              <w:rPr>
                <w:rFonts w:ascii="宋体" w:eastAsia="宋体" w:hAnsi="宋体" w:cs="宋体"/>
                <w:kern w:val="0"/>
                <w:sz w:val="24"/>
                <w:szCs w:val="24"/>
              </w:rPr>
              <w:t xml:space="preserve">). This hook is only run when Apache determines that authentication/authorization is required for this resource (as determined by the 'Require' directive). It runs after the </w:t>
            </w:r>
            <w:proofErr w:type="spellStart"/>
            <w:r w:rsidRPr="005C2C75">
              <w:rPr>
                <w:rFonts w:ascii="宋体" w:eastAsia="宋体" w:hAnsi="宋体" w:cs="宋体"/>
                <w:kern w:val="0"/>
                <w:sz w:val="24"/>
                <w:szCs w:val="24"/>
              </w:rPr>
              <w:t>access_checker</w:t>
            </w:r>
            <w:proofErr w:type="spellEnd"/>
            <w:r w:rsidRPr="005C2C75">
              <w:rPr>
                <w:rFonts w:ascii="宋体" w:eastAsia="宋体" w:hAnsi="宋体" w:cs="宋体"/>
                <w:kern w:val="0"/>
                <w:sz w:val="24"/>
                <w:szCs w:val="24"/>
              </w:rPr>
              <w:t xml:space="preserve"> hook, and before the </w:t>
            </w:r>
            <w:proofErr w:type="spellStart"/>
            <w:r w:rsidRPr="005C2C75">
              <w:rPr>
                <w:rFonts w:ascii="宋体" w:eastAsia="宋体" w:hAnsi="宋体" w:cs="宋体"/>
                <w:kern w:val="0"/>
                <w:sz w:val="24"/>
                <w:szCs w:val="24"/>
              </w:rPr>
              <w:t>auth_checker</w:t>
            </w:r>
            <w:proofErr w:type="spellEnd"/>
            <w:r w:rsidRPr="005C2C75">
              <w:rPr>
                <w:rFonts w:ascii="宋体" w:eastAsia="宋体" w:hAnsi="宋体" w:cs="宋体"/>
                <w:kern w:val="0"/>
                <w:sz w:val="24"/>
                <w:szCs w:val="24"/>
              </w:rPr>
              <w:t xml:space="preserve"> hook.</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x_check_user_id</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2" w:name="ap_hook_auth_checker"/>
            <w:proofErr w:type="spellStart"/>
            <w:r w:rsidRPr="005C2C75">
              <w:rPr>
                <w:rFonts w:ascii="宋体" w:eastAsia="宋体" w:hAnsi="宋体" w:cs="宋体"/>
                <w:b/>
                <w:bCs/>
                <w:color w:val="336699"/>
                <w:kern w:val="0"/>
                <w:sz w:val="24"/>
                <w:szCs w:val="24"/>
              </w:rPr>
              <w:t>ap_hook_auth_checker</w:t>
            </w:r>
            <w:proofErr w:type="spellEnd"/>
            <w:r w:rsidRPr="005C2C75">
              <w:rPr>
                <w:rFonts w:ascii="宋体" w:eastAsia="宋体" w:hAnsi="宋体" w:cs="宋体"/>
                <w:b/>
                <w:bCs/>
                <w:color w:val="336699"/>
                <w:kern w:val="0"/>
                <w:sz w:val="24"/>
                <w:szCs w:val="24"/>
              </w:rPr>
              <w:t>()</w:t>
            </w:r>
            <w:bookmarkEnd w:id="22"/>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is used to check to see if the resource being requested is available for the authenticated user (r-&gt;user and r-&gt;</w:t>
            </w:r>
            <w:proofErr w:type="spellStart"/>
            <w:r w:rsidRPr="005C2C75">
              <w:rPr>
                <w:rFonts w:ascii="宋体" w:eastAsia="宋体" w:hAnsi="宋体" w:cs="宋体"/>
                <w:kern w:val="0"/>
                <w:sz w:val="24"/>
                <w:szCs w:val="24"/>
              </w:rPr>
              <w:t>ap_auth_type</w:t>
            </w:r>
            <w:proofErr w:type="spellEnd"/>
            <w:r w:rsidRPr="005C2C75">
              <w:rPr>
                <w:rFonts w:ascii="宋体" w:eastAsia="宋体" w:hAnsi="宋体" w:cs="宋体"/>
                <w:kern w:val="0"/>
                <w:sz w:val="24"/>
                <w:szCs w:val="24"/>
              </w:rPr>
              <w:t xml:space="preserve">). It </w:t>
            </w:r>
            <w:r w:rsidRPr="005C2C75">
              <w:rPr>
                <w:rFonts w:ascii="宋体" w:eastAsia="宋体" w:hAnsi="宋体" w:cs="宋体"/>
                <w:kern w:val="0"/>
                <w:sz w:val="24"/>
                <w:szCs w:val="24"/>
              </w:rPr>
              <w:lastRenderedPageBreak/>
              <w:t xml:space="preserve">runs after the </w:t>
            </w:r>
            <w:proofErr w:type="spellStart"/>
            <w:r w:rsidRPr="005C2C75">
              <w:rPr>
                <w:rFonts w:ascii="宋体" w:eastAsia="宋体" w:hAnsi="宋体" w:cs="宋体"/>
                <w:kern w:val="0"/>
                <w:sz w:val="24"/>
                <w:szCs w:val="24"/>
              </w:rPr>
              <w:t>access_checker</w:t>
            </w:r>
            <w:proofErr w:type="spellEnd"/>
            <w:r w:rsidRPr="005C2C75">
              <w:rPr>
                <w:rFonts w:ascii="宋体" w:eastAsia="宋体" w:hAnsi="宋体" w:cs="宋体"/>
                <w:kern w:val="0"/>
                <w:sz w:val="24"/>
                <w:szCs w:val="24"/>
              </w:rPr>
              <w:t xml:space="preserve"> and </w:t>
            </w:r>
            <w:proofErr w:type="spellStart"/>
            <w:r w:rsidRPr="005C2C75">
              <w:rPr>
                <w:rFonts w:ascii="宋体" w:eastAsia="宋体" w:hAnsi="宋体" w:cs="宋体"/>
                <w:kern w:val="0"/>
                <w:sz w:val="24"/>
                <w:szCs w:val="24"/>
              </w:rPr>
              <w:t>check_user_id</w:t>
            </w:r>
            <w:proofErr w:type="spellEnd"/>
            <w:r w:rsidRPr="005C2C75">
              <w:rPr>
                <w:rFonts w:ascii="宋体" w:eastAsia="宋体" w:hAnsi="宋体" w:cs="宋体"/>
                <w:kern w:val="0"/>
                <w:sz w:val="24"/>
                <w:szCs w:val="24"/>
              </w:rPr>
              <w:t xml:space="preserve"> hooks. Note that it will *only* be called if Apache determines that access control has been applied to this resource (through a 'Require' directive).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lastRenderedPageBreak/>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x_auth_checker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3" w:name="ap_hook_type_checker"/>
            <w:proofErr w:type="spellStart"/>
            <w:r w:rsidRPr="005C2C75">
              <w:rPr>
                <w:rFonts w:ascii="宋体" w:eastAsia="宋体" w:hAnsi="宋体" w:cs="宋体"/>
                <w:b/>
                <w:bCs/>
                <w:color w:val="336699"/>
                <w:kern w:val="0"/>
                <w:sz w:val="24"/>
                <w:szCs w:val="24"/>
              </w:rPr>
              <w:t>ap_hook_type_checker</w:t>
            </w:r>
            <w:proofErr w:type="spellEnd"/>
            <w:r w:rsidRPr="005C2C75">
              <w:rPr>
                <w:rFonts w:ascii="宋体" w:eastAsia="宋体" w:hAnsi="宋体" w:cs="宋体"/>
                <w:b/>
                <w:bCs/>
                <w:color w:val="336699"/>
                <w:kern w:val="0"/>
                <w:sz w:val="24"/>
                <w:szCs w:val="24"/>
              </w:rPr>
              <w:t>()</w:t>
            </w:r>
            <w:bookmarkEnd w:id="23"/>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routine is called to determine and/or set the various document type information bits, like Content-type (via r-&gt;</w:t>
            </w:r>
            <w:proofErr w:type="spellStart"/>
            <w:r w:rsidRPr="005C2C75">
              <w:rPr>
                <w:rFonts w:ascii="宋体" w:eastAsia="宋体" w:hAnsi="宋体" w:cs="宋体"/>
                <w:kern w:val="0"/>
                <w:sz w:val="24"/>
                <w:szCs w:val="24"/>
              </w:rPr>
              <w:t>content_type</w:t>
            </w:r>
            <w:proofErr w:type="spellEnd"/>
            <w:r w:rsidRPr="005C2C75">
              <w:rPr>
                <w:rFonts w:ascii="宋体" w:eastAsia="宋体" w:hAnsi="宋体" w:cs="宋体"/>
                <w:kern w:val="0"/>
                <w:sz w:val="24"/>
                <w:szCs w:val="24"/>
              </w:rPr>
              <w:t>), language, et cetera.</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x_type_checker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4" w:name="ap_hook_fixups"/>
            <w:proofErr w:type="spellStart"/>
            <w:r w:rsidRPr="005C2C75">
              <w:rPr>
                <w:rFonts w:ascii="宋体" w:eastAsia="宋体" w:hAnsi="宋体" w:cs="宋体"/>
                <w:b/>
                <w:bCs/>
                <w:color w:val="336699"/>
                <w:kern w:val="0"/>
                <w:sz w:val="24"/>
                <w:szCs w:val="24"/>
              </w:rPr>
              <w:t>ap_hook_fixups</w:t>
            </w:r>
            <w:proofErr w:type="spellEnd"/>
            <w:r w:rsidRPr="005C2C75">
              <w:rPr>
                <w:rFonts w:ascii="宋体" w:eastAsia="宋体" w:hAnsi="宋体" w:cs="宋体"/>
                <w:b/>
                <w:bCs/>
                <w:color w:val="336699"/>
                <w:kern w:val="0"/>
                <w:sz w:val="24"/>
                <w:szCs w:val="24"/>
              </w:rPr>
              <w:t>()</w:t>
            </w:r>
            <w:bookmarkEnd w:id="24"/>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Allows modules to perform module-specific fixing of header fields. This is invoked just before any content-handler</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321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x_fixups</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995"/>
        <w:gridCol w:w="45"/>
      </w:tblGrid>
      <w:tr w:rsidR="005C2C75" w:rsidRPr="005C2C75" w:rsidTr="005C2C75">
        <w:trPr>
          <w:gridAfter w:val="1"/>
          <w:tblCellSpacing w:w="15" w:type="dxa"/>
        </w:trPr>
        <w:tc>
          <w:tcPr>
            <w:tcW w:w="77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5" w:name="ap_hook_insert_filter"/>
            <w:proofErr w:type="spellStart"/>
            <w:r w:rsidRPr="005C2C75">
              <w:rPr>
                <w:rFonts w:ascii="宋体" w:eastAsia="宋体" w:hAnsi="宋体" w:cs="宋体"/>
                <w:b/>
                <w:bCs/>
                <w:color w:val="336699"/>
                <w:kern w:val="0"/>
                <w:sz w:val="24"/>
                <w:szCs w:val="24"/>
              </w:rPr>
              <w:t>ap_hook_insert_filter</w:t>
            </w:r>
            <w:proofErr w:type="spellEnd"/>
            <w:r w:rsidRPr="005C2C75">
              <w:rPr>
                <w:rFonts w:ascii="宋体" w:eastAsia="宋体" w:hAnsi="宋体" w:cs="宋体"/>
                <w:b/>
                <w:bCs/>
                <w:color w:val="336699"/>
                <w:kern w:val="0"/>
                <w:sz w:val="24"/>
                <w:szCs w:val="24"/>
              </w:rPr>
              <w:t>()</w:t>
            </w:r>
            <w:bookmarkEnd w:id="25"/>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allows modules to insert filters for the current request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477"/>
              <w:gridCol w:w="2963"/>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void </w:t>
                  </w:r>
                  <w:proofErr w:type="spellStart"/>
                  <w:r w:rsidRPr="005C2C75">
                    <w:rPr>
                      <w:rFonts w:ascii="宋体" w:eastAsia="宋体" w:hAnsi="宋体" w:cs="宋体"/>
                      <w:kern w:val="0"/>
                      <w:sz w:val="24"/>
                      <w:szCs w:val="24"/>
                    </w:rPr>
                    <w:t>x_insert_filter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66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6" w:name="ap_hook_handler"/>
            <w:proofErr w:type="spellStart"/>
            <w:r w:rsidRPr="005C2C75">
              <w:rPr>
                <w:rFonts w:ascii="宋体" w:eastAsia="宋体" w:hAnsi="宋体" w:cs="宋体"/>
                <w:b/>
                <w:bCs/>
                <w:color w:val="336699"/>
                <w:kern w:val="0"/>
                <w:sz w:val="24"/>
                <w:szCs w:val="24"/>
              </w:rPr>
              <w:t>ap_hook_handler</w:t>
            </w:r>
            <w:proofErr w:type="spellEnd"/>
            <w:r w:rsidRPr="005C2C75">
              <w:rPr>
                <w:rFonts w:ascii="宋体" w:eastAsia="宋体" w:hAnsi="宋体" w:cs="宋体"/>
                <w:b/>
                <w:bCs/>
                <w:color w:val="336699"/>
                <w:kern w:val="0"/>
                <w:sz w:val="24"/>
                <w:szCs w:val="24"/>
              </w:rPr>
              <w:t>()</w:t>
            </w:r>
            <w:bookmarkEnd w:id="26"/>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Run the handler functions for each module </w:t>
            </w:r>
            <w:r w:rsidRPr="005C2C75">
              <w:rPr>
                <w:rFonts w:ascii="宋体" w:eastAsia="宋体" w:hAnsi="宋体" w:cs="宋体"/>
                <w:b/>
                <w:bCs/>
                <w:kern w:val="0"/>
                <w:sz w:val="24"/>
                <w:szCs w:val="24"/>
              </w:rPr>
              <w:t>non-wildcard handlers should HOOK_MIDDLE, wildcard HOOK_LAST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376"/>
              <w:gridCol w:w="2224"/>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x_handler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w:t>
                  </w:r>
                  <w:proofErr w:type="spellStart"/>
                  <w:r w:rsidRPr="005C2C75">
                    <w:rPr>
                      <w:rFonts w:ascii="宋体" w:eastAsia="宋体" w:hAnsi="宋体" w:cs="宋体"/>
                      <w:kern w:val="0"/>
                      <w:sz w:val="24"/>
                      <w:szCs w:val="24"/>
                    </w:rPr>
                    <w:t>request_rec</w:t>
                  </w:r>
                  <w:proofErr w:type="spellEnd"/>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7" w:name="ap_hook_log_transaction"/>
            <w:proofErr w:type="spellStart"/>
            <w:r w:rsidRPr="005C2C75">
              <w:rPr>
                <w:rFonts w:ascii="宋体" w:eastAsia="宋体" w:hAnsi="宋体" w:cs="宋体"/>
                <w:b/>
                <w:bCs/>
                <w:color w:val="336699"/>
                <w:kern w:val="0"/>
                <w:sz w:val="24"/>
                <w:szCs w:val="24"/>
              </w:rPr>
              <w:t>ap_hook_log_transaction</w:t>
            </w:r>
            <w:proofErr w:type="spellEnd"/>
            <w:r w:rsidRPr="005C2C75">
              <w:rPr>
                <w:rFonts w:ascii="宋体" w:eastAsia="宋体" w:hAnsi="宋体" w:cs="宋体"/>
                <w:b/>
                <w:bCs/>
                <w:color w:val="336699"/>
                <w:kern w:val="0"/>
                <w:sz w:val="24"/>
                <w:szCs w:val="24"/>
              </w:rPr>
              <w:t>()</w:t>
            </w:r>
            <w:bookmarkEnd w:id="27"/>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allows modules to perform any module-specific logging activities over and above the normal server things.</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74"/>
              <w:gridCol w:w="3286"/>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x_log_transaction</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OK, DECLINED, or HTTP_...</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lastRenderedPageBreak/>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8486"/>
        <w:gridCol w:w="45"/>
      </w:tblGrid>
      <w:tr w:rsidR="005C2C75" w:rsidRPr="005C2C75" w:rsidTr="005C2C75">
        <w:trPr>
          <w:gridAfter w:val="1"/>
          <w:tblCellSpacing w:w="15" w:type="dxa"/>
        </w:trPr>
        <w:tc>
          <w:tcPr>
            <w:tcW w:w="77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8" w:name="ap_hook_insert_error_filter"/>
            <w:proofErr w:type="spellStart"/>
            <w:r w:rsidRPr="005C2C75">
              <w:rPr>
                <w:rFonts w:ascii="宋体" w:eastAsia="宋体" w:hAnsi="宋体" w:cs="宋体"/>
                <w:b/>
                <w:bCs/>
                <w:color w:val="336699"/>
                <w:kern w:val="0"/>
                <w:sz w:val="24"/>
                <w:szCs w:val="24"/>
              </w:rPr>
              <w:t>ap_hook_insert_error_filter</w:t>
            </w:r>
            <w:proofErr w:type="spellEnd"/>
            <w:r w:rsidRPr="005C2C75">
              <w:rPr>
                <w:rFonts w:ascii="宋体" w:eastAsia="宋体" w:hAnsi="宋体" w:cs="宋体"/>
                <w:b/>
                <w:bCs/>
                <w:color w:val="336699"/>
                <w:kern w:val="0"/>
                <w:sz w:val="24"/>
                <w:szCs w:val="24"/>
              </w:rPr>
              <w:t>()</w:t>
            </w:r>
            <w:bookmarkEnd w:id="28"/>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allows modules to insert filters for the current error response</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571"/>
              <w:gridCol w:w="3589"/>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void </w:t>
                  </w:r>
                  <w:proofErr w:type="spellStart"/>
                  <w:r w:rsidRPr="005C2C75">
                    <w:rPr>
                      <w:rFonts w:ascii="宋体" w:eastAsia="宋体" w:hAnsi="宋体" w:cs="宋体"/>
                      <w:kern w:val="0"/>
                      <w:sz w:val="24"/>
                      <w:szCs w:val="24"/>
                    </w:rPr>
                    <w:t>x_insert_error_filter</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830"/>
        <w:gridCol w:w="45"/>
      </w:tblGrid>
      <w:tr w:rsidR="005C2C75" w:rsidRPr="005C2C75" w:rsidTr="005C2C75">
        <w:trPr>
          <w:gridAfter w:val="1"/>
          <w:tblCellSpacing w:w="15" w:type="dxa"/>
        </w:trPr>
        <w:tc>
          <w:tcPr>
            <w:tcW w:w="77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29" w:name="ap_hook_error_log"/>
            <w:proofErr w:type="spellStart"/>
            <w:r w:rsidRPr="005C2C75">
              <w:rPr>
                <w:rFonts w:ascii="宋体" w:eastAsia="宋体" w:hAnsi="宋体" w:cs="宋体"/>
                <w:b/>
                <w:bCs/>
                <w:color w:val="336699"/>
                <w:kern w:val="0"/>
                <w:sz w:val="24"/>
                <w:szCs w:val="24"/>
              </w:rPr>
              <w:t>ap_hook_error_log</w:t>
            </w:r>
            <w:proofErr w:type="spellEnd"/>
            <w:r w:rsidRPr="005C2C75">
              <w:rPr>
                <w:rFonts w:ascii="宋体" w:eastAsia="宋体" w:hAnsi="宋体" w:cs="宋体"/>
                <w:b/>
                <w:bCs/>
                <w:color w:val="336699"/>
                <w:kern w:val="0"/>
                <w:sz w:val="24"/>
                <w:szCs w:val="24"/>
              </w:rPr>
              <w:t>()</w:t>
            </w:r>
            <w:bookmarkEnd w:id="29"/>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4680"/>
            </w:tblGrid>
            <w:tr w:rsidR="005C2C75" w:rsidRPr="005C2C75">
              <w:trPr>
                <w:tblCellSpacing w:w="15" w:type="dxa"/>
              </w:trPr>
              <w:tc>
                <w:tcPr>
                  <w:tcW w:w="0" w:type="auto"/>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void </w:t>
                  </w:r>
                  <w:proofErr w:type="spellStart"/>
                  <w:r w:rsidRPr="005C2C75">
                    <w:rPr>
                      <w:rFonts w:ascii="宋体" w:eastAsia="宋体" w:hAnsi="宋体" w:cs="宋体"/>
                      <w:kern w:val="0"/>
                      <w:sz w:val="24"/>
                      <w:szCs w:val="24"/>
                    </w:rPr>
                    <w:t>x_error_log</w:t>
                  </w:r>
                  <w:proofErr w:type="spellEnd"/>
                  <w:r w:rsidRPr="005C2C75">
                    <w:rPr>
                      <w:rFonts w:ascii="宋体" w:eastAsia="宋体" w:hAnsi="宋体" w:cs="宋体"/>
                      <w:kern w:val="0"/>
                      <w:sz w:val="24"/>
                      <w:szCs w:val="24"/>
                    </w:rPr>
                    <w:t>(const char *file,</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line,</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level,</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apr_status_t</w:t>
                  </w:r>
                  <w:proofErr w:type="spellEnd"/>
                  <w:r w:rsidRPr="005C2C75">
                    <w:rPr>
                      <w:rFonts w:ascii="宋体" w:eastAsia="宋体" w:hAnsi="宋体" w:cs="宋体"/>
                      <w:kern w:val="0"/>
                      <w:sz w:val="24"/>
                      <w:szCs w:val="24"/>
                    </w:rPr>
                    <w:t xml:space="preserve"> status,</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const </w:t>
                  </w:r>
                  <w:proofErr w:type="spellStart"/>
                  <w:r w:rsidRPr="005C2C75">
                    <w:rPr>
                      <w:rFonts w:ascii="宋体" w:eastAsia="宋体" w:hAnsi="宋体" w:cs="宋体"/>
                      <w:kern w:val="0"/>
                      <w:sz w:val="24"/>
                      <w:szCs w:val="24"/>
                    </w:rPr>
                    <w:t>server_rec</w:t>
                  </w:r>
                  <w:proofErr w:type="spellEnd"/>
                  <w:r w:rsidRPr="005C2C75">
                    <w:rPr>
                      <w:rFonts w:ascii="宋体" w:eastAsia="宋体" w:hAnsi="宋体" w:cs="宋体"/>
                      <w:kern w:val="0"/>
                      <w:sz w:val="24"/>
                      <w:szCs w:val="24"/>
                    </w:rPr>
                    <w:t xml:space="preserve"> *s,</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const </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*pool,</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const char *</w:t>
                  </w:r>
                  <w:proofErr w:type="spellStart"/>
                  <w:r w:rsidRPr="005C2C75">
                    <w:rPr>
                      <w:rFonts w:ascii="宋体" w:eastAsia="宋体" w:hAnsi="宋体" w:cs="宋体"/>
                      <w:kern w:val="0"/>
                      <w:sz w:val="24"/>
                      <w:szCs w:val="24"/>
                    </w:rPr>
                    <w:t>errstr</w:t>
                  </w:r>
                  <w:proofErr w:type="spellEnd"/>
                  <w:r w:rsidRPr="005C2C75">
                    <w:rPr>
                      <w:rFonts w:ascii="宋体" w:eastAsia="宋体" w:hAnsi="宋体" w:cs="宋体"/>
                      <w:kern w:val="0"/>
                      <w:sz w:val="24"/>
                      <w:szCs w:val="24"/>
                    </w:rPr>
                    <w: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525"/>
        <w:gridCol w:w="1185"/>
      </w:tblGrid>
      <w:tr w:rsidR="005C2C75" w:rsidRPr="005C2C75" w:rsidTr="005C2C75">
        <w:trPr>
          <w:tblCellSpacing w:w="15" w:type="dxa"/>
        </w:trPr>
        <w:tc>
          <w:tcPr>
            <w:tcW w:w="645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30" w:name="ap_hook_default_port"/>
            <w:proofErr w:type="spellStart"/>
            <w:r w:rsidRPr="005C2C75">
              <w:rPr>
                <w:rFonts w:ascii="宋体" w:eastAsia="宋体" w:hAnsi="宋体" w:cs="宋体"/>
                <w:b/>
                <w:bCs/>
                <w:color w:val="336699"/>
                <w:kern w:val="0"/>
                <w:sz w:val="24"/>
                <w:szCs w:val="24"/>
              </w:rPr>
              <w:t>ap_hook_default_port</w:t>
            </w:r>
            <w:proofErr w:type="spellEnd"/>
            <w:r w:rsidRPr="005C2C75">
              <w:rPr>
                <w:rFonts w:ascii="宋体" w:eastAsia="宋体" w:hAnsi="宋体" w:cs="宋体"/>
                <w:b/>
                <w:bCs/>
                <w:color w:val="336699"/>
                <w:kern w:val="0"/>
                <w:sz w:val="24"/>
                <w:szCs w:val="24"/>
              </w:rPr>
              <w:t>()</w:t>
            </w:r>
            <w:bookmarkEnd w:id="30"/>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Return the default port from the current request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912"/>
              <w:gridCol w:w="3848"/>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apr_port_t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x_default_port</w:t>
                  </w:r>
                  <w:proofErr w:type="spellEnd"/>
                  <w:r w:rsidRPr="005C2C75">
                    <w:rPr>
                      <w:rFonts w:ascii="宋体" w:eastAsia="宋体" w:hAnsi="宋体" w:cs="宋体"/>
                      <w:kern w:val="0"/>
                      <w:sz w:val="24"/>
                      <w:szCs w:val="24"/>
                    </w:rPr>
                    <w:t xml:space="preserve">(const </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port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346"/>
        <w:gridCol w:w="1185"/>
      </w:tblGrid>
      <w:tr w:rsidR="005C2C75" w:rsidRPr="005C2C75" w:rsidTr="005C2C75">
        <w:trPr>
          <w:tblCellSpacing w:w="15" w:type="dxa"/>
        </w:trPr>
        <w:tc>
          <w:tcPr>
            <w:tcW w:w="643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31" w:name="ap_hook_http_method"/>
            <w:proofErr w:type="spellStart"/>
            <w:r w:rsidRPr="005C2C75">
              <w:rPr>
                <w:rFonts w:ascii="宋体" w:eastAsia="宋体" w:hAnsi="宋体" w:cs="宋体"/>
                <w:b/>
                <w:bCs/>
                <w:color w:val="336699"/>
                <w:kern w:val="0"/>
                <w:sz w:val="24"/>
                <w:szCs w:val="24"/>
              </w:rPr>
              <w:t>ap_hook_http_method</w:t>
            </w:r>
            <w:proofErr w:type="spellEnd"/>
            <w:r w:rsidRPr="005C2C75">
              <w:rPr>
                <w:rFonts w:ascii="宋体" w:eastAsia="宋体" w:hAnsi="宋体" w:cs="宋体"/>
                <w:b/>
                <w:bCs/>
                <w:color w:val="336699"/>
                <w:kern w:val="0"/>
                <w:sz w:val="24"/>
                <w:szCs w:val="24"/>
              </w:rPr>
              <w:t>()</w:t>
            </w:r>
            <w:bookmarkEnd w:id="31"/>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This hook allows modules to retrieve the http method from a request. This allows Apache modules to easily extend the methods that Apache understands</w:t>
            </w:r>
            <w:r w:rsidRPr="005C2C75">
              <w:rPr>
                <w:rFonts w:ascii="宋体" w:eastAsia="宋体" w:hAnsi="宋体" w:cs="宋体"/>
                <w:kern w:val="0"/>
                <w:sz w:val="24"/>
                <w:szCs w:val="24"/>
              </w:rPr>
              <w:br/>
              <w:t xml:space="preserve">ここで言う"method" は scheme の間違いのようです．実際，Apache 2.2 では </w:t>
            </w:r>
            <w:proofErr w:type="spellStart"/>
            <w:r w:rsidRPr="005C2C75">
              <w:rPr>
                <w:rFonts w:ascii="宋体" w:eastAsia="宋体" w:hAnsi="宋体" w:cs="宋体"/>
                <w:kern w:val="0"/>
                <w:sz w:val="24"/>
                <w:szCs w:val="24"/>
              </w:rPr>
              <w:t>ap_hook_http_scheme</w:t>
            </w:r>
            <w:proofErr w:type="spellEnd"/>
            <w:r w:rsidRPr="005C2C75">
              <w:rPr>
                <w:rFonts w:ascii="宋体" w:eastAsia="宋体" w:hAnsi="宋体" w:cs="宋体"/>
                <w:kern w:val="0"/>
                <w:sz w:val="24"/>
                <w:szCs w:val="24"/>
              </w:rPr>
              <w:t>() に</w:t>
            </w:r>
            <w:proofErr w:type="gramStart"/>
            <w:r w:rsidRPr="005C2C75">
              <w:rPr>
                <w:rFonts w:ascii="宋体" w:eastAsia="宋体" w:hAnsi="宋体" w:cs="宋体"/>
                <w:kern w:val="0"/>
                <w:sz w:val="24"/>
                <w:szCs w:val="24"/>
              </w:rPr>
              <w:t>変</w:t>
            </w:r>
            <w:proofErr w:type="gramEnd"/>
            <w:r w:rsidRPr="005C2C75">
              <w:rPr>
                <w:rFonts w:ascii="宋体" w:eastAsia="宋体" w:hAnsi="宋体" w:cs="宋体"/>
                <w:kern w:val="0"/>
                <w:sz w:val="24"/>
                <w:szCs w:val="24"/>
              </w:rPr>
              <w:t>更されています．</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380"/>
              <w:gridCol w:w="450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const char * </w:t>
                  </w:r>
                  <w:proofErr w:type="spellStart"/>
                  <w:r w:rsidRPr="005C2C75">
                    <w:rPr>
                      <w:rFonts w:ascii="宋体" w:eastAsia="宋体" w:hAnsi="宋体" w:cs="宋体"/>
                      <w:kern w:val="0"/>
                      <w:sz w:val="24"/>
                      <w:szCs w:val="24"/>
                    </w:rPr>
                    <w:t>x_http_method</w:t>
                  </w:r>
                  <w:proofErr w:type="spellEnd"/>
                  <w:r w:rsidRPr="005C2C75">
                    <w:rPr>
                      <w:rFonts w:ascii="宋体" w:eastAsia="宋体" w:hAnsi="宋体" w:cs="宋体"/>
                      <w:kern w:val="0"/>
                      <w:sz w:val="24"/>
                      <w:szCs w:val="24"/>
                    </w:rPr>
                    <w:t xml:space="preserve">(const </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i/>
                      <w:iCs/>
                      <w:kern w:val="0"/>
                      <w:sz w:val="24"/>
                      <w:szCs w:val="24"/>
                    </w:rPr>
                    <w:t>return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http method from the request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current request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810"/>
        <w:gridCol w:w="945"/>
      </w:tblGrid>
      <w:tr w:rsidR="005C2C75" w:rsidRPr="005C2C75" w:rsidTr="005C2C75">
        <w:trPr>
          <w:tblCellSpacing w:w="15" w:type="dxa"/>
        </w:trPr>
        <w:tc>
          <w:tcPr>
            <w:tcW w:w="673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32" w:name="ap_hook_fatal_exception"/>
            <w:proofErr w:type="spellStart"/>
            <w:r w:rsidRPr="005C2C75">
              <w:rPr>
                <w:rFonts w:ascii="宋体" w:eastAsia="宋体" w:hAnsi="宋体" w:cs="宋体"/>
                <w:b/>
                <w:bCs/>
                <w:color w:val="336699"/>
                <w:kern w:val="0"/>
                <w:sz w:val="24"/>
                <w:szCs w:val="24"/>
              </w:rPr>
              <w:t>ap_hook_fatal_exception</w:t>
            </w:r>
            <w:proofErr w:type="spellEnd"/>
            <w:r w:rsidRPr="005C2C75">
              <w:rPr>
                <w:rFonts w:ascii="宋体" w:eastAsia="宋体" w:hAnsi="宋体" w:cs="宋体"/>
                <w:b/>
                <w:bCs/>
                <w:color w:val="336699"/>
                <w:kern w:val="0"/>
                <w:sz w:val="24"/>
                <w:szCs w:val="24"/>
              </w:rPr>
              <w:t>()</w:t>
            </w:r>
            <w:bookmarkEnd w:id="32"/>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5640"/>
            </w:tblGrid>
            <w:tr w:rsidR="005C2C75" w:rsidRPr="005C2C75">
              <w:trPr>
                <w:tblCellSpacing w:w="15" w:type="dxa"/>
              </w:trPr>
              <w:tc>
                <w:tcPr>
                  <w:tcW w:w="0" w:type="auto"/>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x_fatal_exception</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ap_exception_info_t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ei</w:t>
                  </w:r>
                  <w:proofErr w:type="spellEnd"/>
                  <w:r w:rsidRPr="005C2C75">
                    <w:rPr>
                      <w:rFonts w:ascii="宋体" w:eastAsia="宋体" w:hAnsi="宋体" w:cs="宋体"/>
                      <w:kern w:val="0"/>
                      <w:sz w:val="24"/>
                      <w:szCs w:val="24"/>
                    </w:rPr>
                    <w:t>)</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7586"/>
        <w:gridCol w:w="945"/>
      </w:tblGrid>
      <w:tr w:rsidR="005C2C75" w:rsidRPr="005C2C75" w:rsidTr="005C2C75">
        <w:trPr>
          <w:tblCellSpacing w:w="15" w:type="dxa"/>
        </w:trPr>
        <w:tc>
          <w:tcPr>
            <w:tcW w:w="6855"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33" w:name="ap_hook_get_mgmt_items"/>
            <w:proofErr w:type="spellStart"/>
            <w:r w:rsidRPr="005C2C75">
              <w:rPr>
                <w:rFonts w:ascii="宋体" w:eastAsia="宋体" w:hAnsi="宋体" w:cs="宋体"/>
                <w:b/>
                <w:bCs/>
                <w:color w:val="336699"/>
                <w:kern w:val="0"/>
                <w:sz w:val="24"/>
                <w:szCs w:val="24"/>
              </w:rPr>
              <w:t>ap_hook_get_mgmt_items</w:t>
            </w:r>
            <w:proofErr w:type="spellEnd"/>
            <w:r w:rsidRPr="005C2C75">
              <w:rPr>
                <w:rFonts w:ascii="宋体" w:eastAsia="宋体" w:hAnsi="宋体" w:cs="宋体"/>
                <w:b/>
                <w:bCs/>
                <w:color w:val="336699"/>
                <w:kern w:val="0"/>
                <w:sz w:val="24"/>
                <w:szCs w:val="24"/>
              </w:rPr>
              <w:t>()</w:t>
            </w:r>
            <w:bookmarkEnd w:id="33"/>
          </w:p>
        </w:tc>
        <w:tc>
          <w:tcPr>
            <w:tcW w:w="0" w:type="auto"/>
            <w:tcBorders>
              <w:top w:val="single" w:sz="6" w:space="0" w:color="808080"/>
              <w:left w:val="single" w:sz="6" w:space="0" w:color="808080"/>
              <w:bottom w:val="single" w:sz="6" w:space="0" w:color="808080"/>
              <w:right w:val="single" w:sz="6" w:space="0" w:color="808080"/>
            </w:tcBorders>
            <w:shd w:val="clear" w:color="auto" w:fill="FF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RUN_ALL</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xml:space="preserve">This hook </w:t>
            </w:r>
            <w:proofErr w:type="spellStart"/>
            <w:r w:rsidRPr="005C2C75">
              <w:rPr>
                <w:rFonts w:ascii="宋体" w:eastAsia="宋体" w:hAnsi="宋体" w:cs="宋体"/>
                <w:kern w:val="0"/>
                <w:sz w:val="24"/>
                <w:szCs w:val="24"/>
              </w:rPr>
              <w:t>provdes</w:t>
            </w:r>
            <w:proofErr w:type="spellEnd"/>
            <w:r w:rsidRPr="005C2C75">
              <w:rPr>
                <w:rFonts w:ascii="宋体" w:eastAsia="宋体" w:hAnsi="宋体" w:cs="宋体"/>
                <w:kern w:val="0"/>
                <w:sz w:val="24"/>
                <w:szCs w:val="24"/>
              </w:rPr>
              <w:t xml:space="preserve"> a way for modules to provide metrics/statistics about their operational status.</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1245"/>
              <w:gridCol w:w="7150"/>
            </w:tblGrid>
            <w:tr w:rsidR="005C2C75" w:rsidRPr="005C2C75">
              <w:trPr>
                <w:tblCellSpacing w:w="15" w:type="dxa"/>
              </w:trPr>
              <w:tc>
                <w:tcPr>
                  <w:tcW w:w="0" w:type="auto"/>
                  <w:gridSpan w:val="2"/>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lastRenderedPageBreak/>
                    <w:t>int</w:t>
                  </w:r>
                  <w:proofErr w:type="spellEnd"/>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x_get_mgmt_items</w:t>
                  </w:r>
                  <w:proofErr w:type="spellEnd"/>
                  <w:r w:rsidRPr="005C2C75">
                    <w:rPr>
                      <w:rFonts w:ascii="宋体" w:eastAsia="宋体" w:hAnsi="宋体" w:cs="宋体"/>
                      <w:kern w:val="0"/>
                      <w:sz w:val="24"/>
                      <w:szCs w:val="24"/>
                    </w:rPr>
                    <w:t>(</w:t>
                  </w:r>
                  <w:proofErr w:type="spellStart"/>
                  <w:r w:rsidRPr="005C2C75">
                    <w:rPr>
                      <w:rFonts w:ascii="宋体" w:eastAsia="宋体" w:hAnsi="宋体" w:cs="宋体"/>
                      <w:kern w:val="0"/>
                      <w:sz w:val="24"/>
                      <w:szCs w:val="24"/>
                    </w:rPr>
                    <w:t>apr_pool_t</w:t>
                  </w:r>
                  <w:proofErr w:type="spellEnd"/>
                  <w:r w:rsidRPr="005C2C75">
                    <w:rPr>
                      <w:rFonts w:ascii="宋体" w:eastAsia="宋体" w:hAnsi="宋体" w:cs="宋体"/>
                      <w:kern w:val="0"/>
                      <w:sz w:val="24"/>
                      <w:szCs w:val="24"/>
                    </w:rPr>
                    <w:t xml:space="preserve"> *p,</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const char * </w:t>
                  </w:r>
                  <w:proofErr w:type="spellStart"/>
                  <w:r w:rsidRPr="005C2C75">
                    <w:rPr>
                      <w:rFonts w:ascii="宋体" w:eastAsia="宋体" w:hAnsi="宋体" w:cs="宋体"/>
                      <w:kern w:val="0"/>
                      <w:sz w:val="24"/>
                      <w:szCs w:val="24"/>
                    </w:rPr>
                    <w:t>val</w:t>
                  </w:r>
                  <w:proofErr w:type="spellEnd"/>
                  <w:r w:rsidRPr="005C2C75">
                    <w:rPr>
                      <w:rFonts w:ascii="宋体" w:eastAsia="宋体" w:hAnsi="宋体" w:cs="宋体"/>
                      <w:kern w:val="0"/>
                      <w:sz w:val="24"/>
                      <w:szCs w:val="24"/>
                    </w:rPr>
                    <w:t>,</w:t>
                  </w:r>
                </w:p>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r w:rsidRPr="005C2C75">
                    <w:rPr>
                      <w:rFonts w:ascii="宋体" w:eastAsia="宋体" w:hAnsi="宋体" w:cs="宋体"/>
                      <w:kern w:val="0"/>
                      <w:sz w:val="24"/>
                      <w:szCs w:val="24"/>
                    </w:rPr>
                    <w:t xml:space="preserve">                     </w:t>
                  </w:r>
                  <w:proofErr w:type="spellStart"/>
                  <w:r w:rsidRPr="005C2C75">
                    <w:rPr>
                      <w:rFonts w:ascii="宋体" w:eastAsia="宋体" w:hAnsi="宋体" w:cs="宋体"/>
                      <w:kern w:val="0"/>
                      <w:sz w:val="24"/>
                      <w:szCs w:val="24"/>
                    </w:rPr>
                    <w:t>apr_hash_t</w:t>
                  </w:r>
                  <w:proofErr w:type="spellEnd"/>
                  <w:r w:rsidRPr="005C2C75">
                    <w:rPr>
                      <w:rFonts w:ascii="宋体" w:eastAsia="宋体" w:hAnsi="宋体" w:cs="宋体"/>
                      <w:kern w:val="0"/>
                      <w:sz w:val="24"/>
                      <w:szCs w:val="24"/>
                    </w:rPr>
                    <w:t xml:space="preserve"> *ht)</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A pool to use to create entries in the hash table</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proofErr w:type="spellStart"/>
                  <w:r w:rsidRPr="005C2C75">
                    <w:rPr>
                      <w:rFonts w:ascii="宋体" w:eastAsia="宋体" w:hAnsi="宋体" w:cs="宋体"/>
                      <w:kern w:val="0"/>
                      <w:sz w:val="24"/>
                      <w:szCs w:val="24"/>
                    </w:rPr>
                    <w:t>val</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The name of the parameter(s) that is wanted. This is tree-structured would be in the form ('*' is all the tree, 'module.*' all of the module , 'module.foo.*', or '</w:t>
                  </w:r>
                  <w:proofErr w:type="spellStart"/>
                  <w:r w:rsidRPr="005C2C75">
                    <w:rPr>
                      <w:rFonts w:ascii="宋体" w:eastAsia="宋体" w:hAnsi="宋体" w:cs="宋体"/>
                      <w:kern w:val="0"/>
                      <w:sz w:val="24"/>
                      <w:szCs w:val="24"/>
                    </w:rPr>
                    <w:t>module.foo.bar</w:t>
                  </w:r>
                  <w:proofErr w:type="spellEnd"/>
                  <w:r w:rsidRPr="005C2C75">
                    <w:rPr>
                      <w:rFonts w:ascii="宋体" w:eastAsia="宋体" w:hAnsi="宋体" w:cs="宋体"/>
                      <w:kern w:val="0"/>
                      <w:sz w:val="24"/>
                      <w:szCs w:val="24"/>
                    </w:rPr>
                    <w:t>' )</w:t>
                  </w:r>
                </w:p>
              </w:tc>
            </w:tr>
            <w:tr w:rsidR="005C2C75" w:rsidRPr="005C2C75">
              <w:trPr>
                <w:tblCellSpacing w:w="15" w:type="dxa"/>
              </w:trPr>
              <w:tc>
                <w:tcPr>
                  <w:tcW w:w="1200" w:type="dxa"/>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ht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5" w:type="dxa"/>
                    <w:left w:w="120" w:type="dxa"/>
                    <w:bottom w:w="15" w:type="dxa"/>
                    <w:right w:w="15" w:type="dxa"/>
                  </w:tcMar>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 xml:space="preserve">The hash table to store the results. Keys are item names, and the values point to </w:t>
                  </w:r>
                  <w:proofErr w:type="spellStart"/>
                  <w:r w:rsidRPr="005C2C75">
                    <w:rPr>
                      <w:rFonts w:ascii="宋体" w:eastAsia="宋体" w:hAnsi="宋体" w:cs="宋体"/>
                      <w:kern w:val="0"/>
                      <w:sz w:val="24"/>
                      <w:szCs w:val="24"/>
                    </w:rPr>
                    <w:t>ap_mgmt_item_t</w:t>
                  </w:r>
                  <w:proofErr w:type="spellEnd"/>
                  <w:r w:rsidRPr="005C2C75">
                    <w:rPr>
                      <w:rFonts w:ascii="宋体" w:eastAsia="宋体" w:hAnsi="宋体" w:cs="宋体"/>
                      <w:kern w:val="0"/>
                      <w:sz w:val="24"/>
                      <w:szCs w:val="24"/>
                    </w:rPr>
                    <w:t xml:space="preserve"> structures.</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rsidP="005C2C75">
      <w:pPr>
        <w:widowControl/>
        <w:shd w:val="clear" w:color="auto" w:fill="FFFFFF"/>
        <w:spacing w:line="270" w:lineRule="atLeast"/>
        <w:jc w:val="left"/>
        <w:rPr>
          <w:rFonts w:ascii="Arial" w:eastAsia="宋体" w:hAnsi="Arial" w:cs="Arial"/>
          <w:vanish/>
          <w:color w:val="333333"/>
          <w:kern w:val="0"/>
          <w:sz w:val="18"/>
          <w:szCs w:val="18"/>
        </w:rPr>
      </w:pPr>
    </w:p>
    <w:tbl>
      <w:tblPr>
        <w:tblW w:w="0" w:type="auto"/>
        <w:tblCellSpacing w:w="15" w:type="dxa"/>
        <w:tblCellMar>
          <w:top w:w="15" w:type="dxa"/>
          <w:left w:w="15" w:type="dxa"/>
          <w:bottom w:w="15" w:type="dxa"/>
          <w:right w:w="15" w:type="dxa"/>
        </w:tblCellMar>
        <w:tblLook w:val="04A0"/>
      </w:tblPr>
      <w:tblGrid>
        <w:gridCol w:w="6694"/>
        <w:gridCol w:w="1242"/>
      </w:tblGrid>
      <w:tr w:rsidR="005C2C75" w:rsidRPr="005C2C75" w:rsidTr="005C2C75">
        <w:trPr>
          <w:tblCellSpacing w:w="15" w:type="dxa"/>
        </w:trPr>
        <w:tc>
          <w:tcPr>
            <w:tcW w:w="6300" w:type="dxa"/>
            <w:tcBorders>
              <w:top w:val="single" w:sz="6" w:space="0" w:color="808080"/>
              <w:left w:val="single" w:sz="6" w:space="0" w:color="808080"/>
              <w:bottom w:val="single" w:sz="6" w:space="0" w:color="808080"/>
              <w:right w:val="single" w:sz="6" w:space="0" w:color="808080"/>
            </w:tcBorders>
            <w:shd w:val="clear" w:color="auto" w:fill="DDDDDD"/>
            <w:noWrap/>
            <w:tcMar>
              <w:top w:w="15" w:type="dxa"/>
              <w:left w:w="120" w:type="dxa"/>
              <w:bottom w:w="15" w:type="dxa"/>
              <w:right w:w="15" w:type="dxa"/>
            </w:tcMar>
            <w:vAlign w:val="center"/>
            <w:hideMark/>
          </w:tcPr>
          <w:p w:rsidR="005C2C75" w:rsidRPr="005C2C75" w:rsidRDefault="005C2C75" w:rsidP="005C2C75">
            <w:pPr>
              <w:widowControl/>
              <w:spacing w:line="270" w:lineRule="atLeast"/>
              <w:jc w:val="center"/>
              <w:rPr>
                <w:rFonts w:ascii="宋体" w:eastAsia="宋体" w:hAnsi="宋体" w:cs="宋体"/>
                <w:b/>
                <w:bCs/>
                <w:color w:val="000000"/>
                <w:kern w:val="0"/>
                <w:sz w:val="24"/>
                <w:szCs w:val="24"/>
              </w:rPr>
            </w:pPr>
            <w:bookmarkStart w:id="34" w:name="ap_hook_get_suexec_identity"/>
            <w:proofErr w:type="spellStart"/>
            <w:r w:rsidRPr="005C2C75">
              <w:rPr>
                <w:rFonts w:ascii="宋体" w:eastAsia="宋体" w:hAnsi="宋体" w:cs="宋体"/>
                <w:b/>
                <w:bCs/>
                <w:color w:val="336699"/>
                <w:kern w:val="0"/>
                <w:sz w:val="24"/>
                <w:szCs w:val="24"/>
              </w:rPr>
              <w:t>ap_hook_get_suexec_identity</w:t>
            </w:r>
            <w:proofErr w:type="spellEnd"/>
            <w:r w:rsidRPr="005C2C75">
              <w:rPr>
                <w:rFonts w:ascii="宋体" w:eastAsia="宋体" w:hAnsi="宋体" w:cs="宋体"/>
                <w:b/>
                <w:bCs/>
                <w:color w:val="336699"/>
                <w:kern w:val="0"/>
                <w:sz w:val="24"/>
                <w:szCs w:val="24"/>
              </w:rPr>
              <w:t>()</w:t>
            </w:r>
            <w:bookmarkEnd w:id="34"/>
          </w:p>
        </w:tc>
        <w:tc>
          <w:tcPr>
            <w:tcW w:w="0" w:type="auto"/>
            <w:tcBorders>
              <w:top w:val="single" w:sz="6" w:space="0" w:color="808080"/>
              <w:left w:val="single" w:sz="6" w:space="0" w:color="808080"/>
              <w:bottom w:val="single" w:sz="6" w:space="0" w:color="808080"/>
              <w:right w:val="single" w:sz="6" w:space="0" w:color="808080"/>
            </w:tcBorders>
            <w:shd w:val="clear" w:color="auto" w:fill="DDFFDD"/>
            <w:vAlign w:val="center"/>
            <w:hideMark/>
          </w:tcPr>
          <w:p w:rsidR="005C2C75" w:rsidRPr="005C2C75" w:rsidRDefault="005C2C75" w:rsidP="005C2C75">
            <w:pPr>
              <w:widowControl/>
              <w:jc w:val="left"/>
              <w:rPr>
                <w:rFonts w:ascii="宋体" w:eastAsia="宋体" w:hAnsi="宋体" w:cs="宋体"/>
                <w:kern w:val="0"/>
                <w:sz w:val="24"/>
                <w:szCs w:val="24"/>
              </w:rPr>
            </w:pPr>
            <w:r w:rsidRPr="005C2C75">
              <w:rPr>
                <w:rFonts w:ascii="宋体" w:eastAsia="宋体" w:hAnsi="宋体" w:cs="宋体"/>
                <w:kern w:val="0"/>
                <w:sz w:val="24"/>
                <w:szCs w:val="24"/>
              </w:rPr>
              <w:t>RUN_FIRST</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p w:rsidR="005C2C75" w:rsidRPr="005C2C75" w:rsidRDefault="005C2C75" w:rsidP="005C2C75">
            <w:pPr>
              <w:widowControl/>
              <w:ind w:firstLine="240"/>
              <w:jc w:val="left"/>
              <w:rPr>
                <w:rFonts w:ascii="宋体" w:eastAsia="宋体" w:hAnsi="宋体" w:cs="宋体"/>
                <w:kern w:val="0"/>
                <w:sz w:val="24"/>
                <w:szCs w:val="24"/>
              </w:rPr>
            </w:pPr>
            <w:r w:rsidRPr="005C2C75">
              <w:rPr>
                <w:rFonts w:ascii="宋体" w:eastAsia="宋体" w:hAnsi="宋体" w:cs="宋体"/>
                <w:kern w:val="0"/>
                <w:sz w:val="24"/>
                <w:szCs w:val="24"/>
              </w:rPr>
              <w:t> </w:t>
            </w:r>
          </w:p>
        </w:tc>
      </w:tr>
      <w:tr w:rsidR="005C2C75" w:rsidRPr="005C2C75" w:rsidTr="005C2C75">
        <w:trPr>
          <w:tblCellSpacing w:w="15" w:type="dxa"/>
        </w:trPr>
        <w:tc>
          <w:tcPr>
            <w:tcW w:w="0" w:type="auto"/>
            <w:gridSpan w:val="2"/>
            <w:tcBorders>
              <w:top w:val="single" w:sz="6" w:space="0" w:color="808080"/>
              <w:left w:val="single" w:sz="6" w:space="0" w:color="808080"/>
              <w:bottom w:val="single" w:sz="6" w:space="0" w:color="808080"/>
              <w:right w:val="single" w:sz="6" w:space="0" w:color="808080"/>
            </w:tcBorders>
            <w:shd w:val="clear" w:color="auto" w:fill="EEEEEE"/>
            <w:vAlign w:val="center"/>
            <w:hideMark/>
          </w:tcPr>
          <w:tbl>
            <w:tblPr>
              <w:tblW w:w="0" w:type="auto"/>
              <w:tblCellSpacing w:w="15" w:type="dxa"/>
              <w:tblCellMar>
                <w:top w:w="15" w:type="dxa"/>
                <w:left w:w="15" w:type="dxa"/>
                <w:bottom w:w="15" w:type="dxa"/>
                <w:right w:w="15" w:type="dxa"/>
              </w:tblCellMar>
              <w:tblLook w:val="04A0"/>
            </w:tblPr>
            <w:tblGrid>
              <w:gridCol w:w="7800"/>
            </w:tblGrid>
            <w:tr w:rsidR="005C2C75" w:rsidRPr="005C2C75">
              <w:trPr>
                <w:tblCellSpacing w:w="15" w:type="dxa"/>
              </w:trPr>
              <w:tc>
                <w:tcPr>
                  <w:tcW w:w="0" w:type="auto"/>
                  <w:tcBorders>
                    <w:top w:val="single" w:sz="6" w:space="0" w:color="808080"/>
                    <w:left w:val="single" w:sz="6" w:space="0" w:color="808080"/>
                    <w:bottom w:val="single" w:sz="12" w:space="0" w:color="808080"/>
                    <w:right w:val="single" w:sz="6" w:space="0" w:color="808080"/>
                  </w:tcBorders>
                  <w:shd w:val="clear" w:color="auto" w:fill="FFFFFF"/>
                  <w:tcMar>
                    <w:top w:w="0" w:type="dxa"/>
                    <w:left w:w="0" w:type="dxa"/>
                    <w:bottom w:w="0" w:type="dxa"/>
                    <w:right w:w="0" w:type="dxa"/>
                  </w:tcMar>
                  <w:vAlign w:val="center"/>
                  <w:hideMark/>
                </w:tcPr>
                <w:p w:rsidR="005C2C75" w:rsidRPr="005C2C75" w:rsidRDefault="005C2C75" w:rsidP="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tLeast"/>
                    <w:ind w:left="15" w:right="15"/>
                    <w:jc w:val="left"/>
                    <w:textAlignment w:val="top"/>
                    <w:rPr>
                      <w:rFonts w:ascii="宋体" w:eastAsia="宋体" w:hAnsi="宋体" w:cs="宋体"/>
                      <w:kern w:val="0"/>
                      <w:sz w:val="24"/>
                      <w:szCs w:val="24"/>
                    </w:rPr>
                  </w:pPr>
                  <w:proofErr w:type="spellStart"/>
                  <w:r w:rsidRPr="005C2C75">
                    <w:rPr>
                      <w:rFonts w:ascii="宋体" w:eastAsia="宋体" w:hAnsi="宋体" w:cs="宋体"/>
                      <w:kern w:val="0"/>
                      <w:sz w:val="24"/>
                      <w:szCs w:val="24"/>
                    </w:rPr>
                    <w:t>ap_unix_identity_t</w:t>
                  </w:r>
                  <w:proofErr w:type="spellEnd"/>
                  <w:r w:rsidRPr="005C2C75">
                    <w:rPr>
                      <w:rFonts w:ascii="宋体" w:eastAsia="宋体" w:hAnsi="宋体" w:cs="宋体"/>
                      <w:kern w:val="0"/>
                      <w:sz w:val="24"/>
                      <w:szCs w:val="24"/>
                    </w:rPr>
                    <w:t xml:space="preserve"> * </w:t>
                  </w:r>
                  <w:proofErr w:type="spellStart"/>
                  <w:r w:rsidRPr="005C2C75">
                    <w:rPr>
                      <w:rFonts w:ascii="宋体" w:eastAsia="宋体" w:hAnsi="宋体" w:cs="宋体"/>
                      <w:kern w:val="0"/>
                      <w:sz w:val="24"/>
                      <w:szCs w:val="24"/>
                    </w:rPr>
                    <w:t>x_get_suexec_identity</w:t>
                  </w:r>
                  <w:proofErr w:type="spellEnd"/>
                  <w:r w:rsidRPr="005C2C75">
                    <w:rPr>
                      <w:rFonts w:ascii="宋体" w:eastAsia="宋体" w:hAnsi="宋体" w:cs="宋体"/>
                      <w:kern w:val="0"/>
                      <w:sz w:val="24"/>
                      <w:szCs w:val="24"/>
                    </w:rPr>
                    <w:t xml:space="preserve">(const </w:t>
                  </w:r>
                  <w:proofErr w:type="spellStart"/>
                  <w:r w:rsidRPr="005C2C75">
                    <w:rPr>
                      <w:rFonts w:ascii="宋体" w:eastAsia="宋体" w:hAnsi="宋体" w:cs="宋体"/>
                      <w:kern w:val="0"/>
                      <w:sz w:val="24"/>
                      <w:szCs w:val="24"/>
                    </w:rPr>
                    <w:t>request_rec</w:t>
                  </w:r>
                  <w:proofErr w:type="spellEnd"/>
                  <w:r w:rsidRPr="005C2C75">
                    <w:rPr>
                      <w:rFonts w:ascii="宋体" w:eastAsia="宋体" w:hAnsi="宋体" w:cs="宋体"/>
                      <w:kern w:val="0"/>
                      <w:sz w:val="24"/>
                      <w:szCs w:val="24"/>
                    </w:rPr>
                    <w:t xml:space="preserve"> *r)</w:t>
                  </w:r>
                </w:p>
              </w:tc>
            </w:tr>
          </w:tbl>
          <w:p w:rsidR="005C2C75" w:rsidRPr="005C2C75" w:rsidRDefault="005C2C75" w:rsidP="005C2C75">
            <w:pPr>
              <w:widowControl/>
              <w:jc w:val="left"/>
              <w:rPr>
                <w:rFonts w:ascii="宋体" w:eastAsia="宋体" w:hAnsi="宋体" w:cs="宋体"/>
                <w:kern w:val="0"/>
                <w:sz w:val="24"/>
                <w:szCs w:val="24"/>
              </w:rPr>
            </w:pPr>
          </w:p>
        </w:tc>
      </w:tr>
    </w:tbl>
    <w:p w:rsidR="005C2C75" w:rsidRPr="005C2C75" w:rsidRDefault="005C2C75"/>
    <w:sectPr w:rsidR="005C2C75" w:rsidRPr="005C2C75" w:rsidSect="000D7A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C2C75"/>
    <w:rsid w:val="000D7A8F"/>
    <w:rsid w:val="005C2C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A8F"/>
    <w:pPr>
      <w:widowControl w:val="0"/>
      <w:jc w:val="both"/>
    </w:pPr>
  </w:style>
  <w:style w:type="paragraph" w:styleId="3">
    <w:name w:val="heading 3"/>
    <w:basedOn w:val="a"/>
    <w:link w:val="3Char"/>
    <w:uiPriority w:val="9"/>
    <w:qFormat/>
    <w:rsid w:val="005C2C7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C2C75"/>
    <w:rPr>
      <w:rFonts w:ascii="宋体" w:eastAsia="宋体" w:hAnsi="宋体" w:cs="宋体"/>
      <w:b/>
      <w:bCs/>
      <w:kern w:val="0"/>
      <w:sz w:val="27"/>
      <w:szCs w:val="27"/>
    </w:rPr>
  </w:style>
  <w:style w:type="character" w:customStyle="1" w:styleId="apple-converted-space">
    <w:name w:val="apple-converted-space"/>
    <w:basedOn w:val="a0"/>
    <w:rsid w:val="005C2C75"/>
  </w:style>
  <w:style w:type="character" w:customStyle="1" w:styleId="linktitle">
    <w:name w:val="link_title"/>
    <w:basedOn w:val="a0"/>
    <w:rsid w:val="005C2C75"/>
  </w:style>
  <w:style w:type="character" w:styleId="a3">
    <w:name w:val="Hyperlink"/>
    <w:basedOn w:val="a0"/>
    <w:uiPriority w:val="99"/>
    <w:semiHidden/>
    <w:unhideWhenUsed/>
    <w:rsid w:val="005C2C75"/>
    <w:rPr>
      <w:color w:val="0000FF"/>
      <w:u w:val="single"/>
    </w:rPr>
  </w:style>
  <w:style w:type="character" w:customStyle="1" w:styleId="linkcategories">
    <w:name w:val="link_categories"/>
    <w:basedOn w:val="a0"/>
    <w:rsid w:val="005C2C75"/>
  </w:style>
  <w:style w:type="character" w:customStyle="1" w:styleId="linkpostdate">
    <w:name w:val="link_postdate"/>
    <w:basedOn w:val="a0"/>
    <w:rsid w:val="005C2C75"/>
  </w:style>
  <w:style w:type="character" w:customStyle="1" w:styleId="linkview">
    <w:name w:val="link_view"/>
    <w:basedOn w:val="a0"/>
    <w:rsid w:val="005C2C75"/>
  </w:style>
  <w:style w:type="character" w:customStyle="1" w:styleId="linkcomments">
    <w:name w:val="link_comments"/>
    <w:basedOn w:val="a0"/>
    <w:rsid w:val="005C2C75"/>
  </w:style>
  <w:style w:type="character" w:customStyle="1" w:styleId="linkcollect">
    <w:name w:val="link_collect"/>
    <w:basedOn w:val="a0"/>
    <w:rsid w:val="005C2C75"/>
  </w:style>
  <w:style w:type="character" w:customStyle="1" w:styleId="linkreport">
    <w:name w:val="link_report"/>
    <w:basedOn w:val="a0"/>
    <w:rsid w:val="005C2C75"/>
  </w:style>
  <w:style w:type="paragraph" w:styleId="a4">
    <w:name w:val="Normal (Web)"/>
    <w:basedOn w:val="a"/>
    <w:uiPriority w:val="99"/>
    <w:semiHidden/>
    <w:unhideWhenUsed/>
    <w:rsid w:val="005C2C7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C2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C75"/>
    <w:rPr>
      <w:rFonts w:ascii="宋体" w:eastAsia="宋体" w:hAnsi="宋体" w:cs="宋体"/>
      <w:kern w:val="0"/>
      <w:sz w:val="24"/>
      <w:szCs w:val="24"/>
    </w:rPr>
  </w:style>
  <w:style w:type="character" w:styleId="a5">
    <w:name w:val="Emphasis"/>
    <w:basedOn w:val="a0"/>
    <w:uiPriority w:val="20"/>
    <w:qFormat/>
    <w:rsid w:val="005C2C75"/>
    <w:rPr>
      <w:i/>
      <w:iCs/>
    </w:rPr>
  </w:style>
  <w:style w:type="character" w:styleId="a6">
    <w:name w:val="Strong"/>
    <w:basedOn w:val="a0"/>
    <w:uiPriority w:val="22"/>
    <w:qFormat/>
    <w:rsid w:val="005C2C75"/>
    <w:rPr>
      <w:b/>
      <w:bCs/>
    </w:rPr>
  </w:style>
</w:styles>
</file>

<file path=word/webSettings.xml><?xml version="1.0" encoding="utf-8"?>
<w:webSettings xmlns:r="http://schemas.openxmlformats.org/officeDocument/2006/relationships" xmlns:w="http://schemas.openxmlformats.org/wordprocessingml/2006/main">
  <w:divs>
    <w:div w:id="1538202577">
      <w:bodyDiv w:val="1"/>
      <w:marLeft w:val="0"/>
      <w:marRight w:val="0"/>
      <w:marTop w:val="0"/>
      <w:marBottom w:val="0"/>
      <w:divBdr>
        <w:top w:val="none" w:sz="0" w:space="0" w:color="auto"/>
        <w:left w:val="none" w:sz="0" w:space="0" w:color="auto"/>
        <w:bottom w:val="none" w:sz="0" w:space="0" w:color="auto"/>
        <w:right w:val="none" w:sz="0" w:space="0" w:color="auto"/>
      </w:divBdr>
      <w:divsChild>
        <w:div w:id="520708041">
          <w:marLeft w:val="0"/>
          <w:marRight w:val="0"/>
          <w:marTop w:val="75"/>
          <w:marBottom w:val="75"/>
          <w:divBdr>
            <w:top w:val="none" w:sz="0" w:space="0" w:color="auto"/>
            <w:left w:val="none" w:sz="0" w:space="0" w:color="auto"/>
            <w:bottom w:val="none" w:sz="0" w:space="0" w:color="auto"/>
            <w:right w:val="none" w:sz="0" w:space="0" w:color="auto"/>
          </w:divBdr>
        </w:div>
        <w:div w:id="1134101854">
          <w:marLeft w:val="0"/>
          <w:marRight w:val="0"/>
          <w:marTop w:val="150"/>
          <w:marBottom w:val="150"/>
          <w:divBdr>
            <w:top w:val="none" w:sz="0" w:space="0" w:color="auto"/>
            <w:left w:val="none" w:sz="0" w:space="0" w:color="auto"/>
            <w:bottom w:val="none" w:sz="0" w:space="0" w:color="auto"/>
            <w:right w:val="none" w:sz="0" w:space="0" w:color="auto"/>
          </w:divBdr>
        </w:div>
        <w:div w:id="1960406535">
          <w:marLeft w:val="0"/>
          <w:marRight w:val="0"/>
          <w:marTop w:val="0"/>
          <w:marBottom w:val="0"/>
          <w:divBdr>
            <w:top w:val="single" w:sz="6" w:space="3" w:color="CCCCCC"/>
            <w:left w:val="single" w:sz="6" w:space="8" w:color="CCCCCC"/>
            <w:bottom w:val="single" w:sz="6" w:space="3" w:color="CCCCCC"/>
            <w:right w:val="single" w:sz="6" w:space="8" w:color="CCCCCC"/>
          </w:divBdr>
        </w:div>
        <w:div w:id="123692448">
          <w:marLeft w:val="0"/>
          <w:marRight w:val="0"/>
          <w:marTop w:val="300"/>
          <w:marBottom w:val="0"/>
          <w:divBdr>
            <w:top w:val="none" w:sz="0" w:space="0" w:color="auto"/>
            <w:left w:val="none" w:sz="0" w:space="0" w:color="auto"/>
            <w:bottom w:val="none" w:sz="0" w:space="0" w:color="auto"/>
            <w:right w:val="none" w:sz="0" w:space="0" w:color="auto"/>
          </w:divBdr>
          <w:divsChild>
            <w:div w:id="1007251329">
              <w:marLeft w:val="225"/>
              <w:marRight w:val="225"/>
              <w:marTop w:val="225"/>
              <w:marBottom w:val="225"/>
              <w:divBdr>
                <w:top w:val="none" w:sz="0" w:space="0" w:color="auto"/>
                <w:left w:val="none" w:sz="0" w:space="0" w:color="auto"/>
                <w:bottom w:val="none" w:sz="0" w:space="0" w:color="auto"/>
                <w:right w:val="none" w:sz="0" w:space="0" w:color="auto"/>
              </w:divBdr>
            </w:div>
            <w:div w:id="94903608">
              <w:marLeft w:val="225"/>
              <w:marRight w:val="225"/>
              <w:marTop w:val="225"/>
              <w:marBottom w:val="225"/>
              <w:divBdr>
                <w:top w:val="none" w:sz="0" w:space="0" w:color="auto"/>
                <w:left w:val="none" w:sz="0" w:space="0" w:color="auto"/>
                <w:bottom w:val="none" w:sz="0" w:space="0" w:color="auto"/>
                <w:right w:val="none" w:sz="0" w:space="0" w:color="auto"/>
              </w:divBdr>
              <w:divsChild>
                <w:div w:id="11604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sas.blog.klab.org/archives/50626863.html" TargetMode="External"/><Relationship Id="rId13" Type="http://schemas.openxmlformats.org/officeDocument/2006/relationships/hyperlink" Target="http://dsas.blog.klab.org/archives/50626863.html" TargetMode="External"/><Relationship Id="rId18" Type="http://schemas.openxmlformats.org/officeDocument/2006/relationships/hyperlink" Target="http://dsas.blog.klab.org/archives/50626863.html" TargetMode="External"/><Relationship Id="rId26" Type="http://schemas.openxmlformats.org/officeDocument/2006/relationships/hyperlink" Target="http://dsas.blog.klab.org/archives/50626863.html" TargetMode="External"/><Relationship Id="rId3" Type="http://schemas.openxmlformats.org/officeDocument/2006/relationships/webSettings" Target="webSettings.xml"/><Relationship Id="rId21" Type="http://schemas.openxmlformats.org/officeDocument/2006/relationships/hyperlink" Target="http://dsas.blog.klab.org/archives/50626863.html" TargetMode="External"/><Relationship Id="rId34" Type="http://schemas.openxmlformats.org/officeDocument/2006/relationships/hyperlink" Target="http://dsas.blog.klab.org/archives/50626863.html" TargetMode="External"/><Relationship Id="rId7" Type="http://schemas.openxmlformats.org/officeDocument/2006/relationships/hyperlink" Target="http://dsas.blog.klab.org/archives/50626863.html" TargetMode="External"/><Relationship Id="rId12" Type="http://schemas.openxmlformats.org/officeDocument/2006/relationships/hyperlink" Target="http://dsas.blog.klab.org/archives/50626863.html" TargetMode="External"/><Relationship Id="rId17" Type="http://schemas.openxmlformats.org/officeDocument/2006/relationships/hyperlink" Target="http://dsas.blog.klab.org/archives/50626863.html" TargetMode="External"/><Relationship Id="rId25" Type="http://schemas.openxmlformats.org/officeDocument/2006/relationships/hyperlink" Target="http://dsas.blog.klab.org/archives/50626863.html" TargetMode="External"/><Relationship Id="rId33" Type="http://schemas.openxmlformats.org/officeDocument/2006/relationships/hyperlink" Target="http://dsas.blog.klab.org/archives/50626863.htm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dsas.blog.klab.org/archives/50626863.html" TargetMode="External"/><Relationship Id="rId20" Type="http://schemas.openxmlformats.org/officeDocument/2006/relationships/hyperlink" Target="http://dsas.blog.klab.org/archives/50626863.html" TargetMode="External"/><Relationship Id="rId29" Type="http://schemas.openxmlformats.org/officeDocument/2006/relationships/hyperlink" Target="http://dsas.blog.klab.org/archives/50626863.html" TargetMode="External"/><Relationship Id="rId1" Type="http://schemas.openxmlformats.org/officeDocument/2006/relationships/styles" Target="styles.xml"/><Relationship Id="rId6" Type="http://schemas.openxmlformats.org/officeDocument/2006/relationships/hyperlink" Target="http://dsas.blog.klab.org/archives/50626863.html" TargetMode="External"/><Relationship Id="rId11" Type="http://schemas.openxmlformats.org/officeDocument/2006/relationships/hyperlink" Target="http://dsas.blog.klab.org/archives/50626863.html" TargetMode="External"/><Relationship Id="rId24" Type="http://schemas.openxmlformats.org/officeDocument/2006/relationships/hyperlink" Target="http://dsas.blog.klab.org/archives/50626863.html" TargetMode="External"/><Relationship Id="rId32" Type="http://schemas.openxmlformats.org/officeDocument/2006/relationships/hyperlink" Target="http://dsas.blog.klab.org/archives/50626863.html" TargetMode="External"/><Relationship Id="rId37" Type="http://schemas.openxmlformats.org/officeDocument/2006/relationships/fontTable" Target="fontTable.xml"/><Relationship Id="rId5" Type="http://schemas.openxmlformats.org/officeDocument/2006/relationships/hyperlink" Target="http://dsas.blog.klab.org/archives/50626863.html" TargetMode="External"/><Relationship Id="rId15" Type="http://schemas.openxmlformats.org/officeDocument/2006/relationships/hyperlink" Target="http://dsas.blog.klab.org/archives/50626863.html" TargetMode="External"/><Relationship Id="rId23" Type="http://schemas.openxmlformats.org/officeDocument/2006/relationships/hyperlink" Target="http://dsas.blog.klab.org/archives/50626863.html" TargetMode="External"/><Relationship Id="rId28" Type="http://schemas.openxmlformats.org/officeDocument/2006/relationships/hyperlink" Target="http://dsas.blog.klab.org/archives/50626863.html" TargetMode="External"/><Relationship Id="rId36" Type="http://schemas.openxmlformats.org/officeDocument/2006/relationships/hyperlink" Target="http://httpd.apache.org/docs/2.0/developer/modules.html" TargetMode="External"/><Relationship Id="rId10" Type="http://schemas.openxmlformats.org/officeDocument/2006/relationships/hyperlink" Target="http://dsas.blog.klab.org/archives/50626863.html" TargetMode="External"/><Relationship Id="rId19" Type="http://schemas.openxmlformats.org/officeDocument/2006/relationships/hyperlink" Target="http://dsas.blog.klab.org/archives/50626863.html" TargetMode="External"/><Relationship Id="rId31" Type="http://schemas.openxmlformats.org/officeDocument/2006/relationships/hyperlink" Target="http://dsas.blog.klab.org/archives/50626863.html" TargetMode="External"/><Relationship Id="rId4" Type="http://schemas.openxmlformats.org/officeDocument/2006/relationships/hyperlink" Target="http://blog.csdn.net/wind_cludy/article/details/6680973" TargetMode="External"/><Relationship Id="rId9" Type="http://schemas.openxmlformats.org/officeDocument/2006/relationships/hyperlink" Target="http://dsas.blog.klab.org/archives/50626863.html" TargetMode="External"/><Relationship Id="rId14" Type="http://schemas.openxmlformats.org/officeDocument/2006/relationships/hyperlink" Target="http://dsas.blog.klab.org/archives/50626863.html" TargetMode="External"/><Relationship Id="rId22" Type="http://schemas.openxmlformats.org/officeDocument/2006/relationships/hyperlink" Target="http://dsas.blog.klab.org/archives/50626863.html" TargetMode="External"/><Relationship Id="rId27" Type="http://schemas.openxmlformats.org/officeDocument/2006/relationships/hyperlink" Target="http://dsas.blog.klab.org/archives/50626863.html" TargetMode="External"/><Relationship Id="rId30" Type="http://schemas.openxmlformats.org/officeDocument/2006/relationships/hyperlink" Target="http://dsas.blog.klab.org/archives/50626863.html" TargetMode="External"/><Relationship Id="rId35" Type="http://schemas.openxmlformats.org/officeDocument/2006/relationships/hyperlink" Target="http://httpd.apache.org/docs/2.0/developer/modul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2197</Words>
  <Characters>12529</Characters>
  <Application>Microsoft Office Word</Application>
  <DocSecurity>0</DocSecurity>
  <Lines>104</Lines>
  <Paragraphs>29</Paragraphs>
  <ScaleCrop>false</ScaleCrop>
  <Company>中国石油大学</Company>
  <LinksUpToDate>false</LinksUpToDate>
  <CharactersWithSpaces>14697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cp:revision>
  <dcterms:created xsi:type="dcterms:W3CDTF">2013-05-28T08:45:00Z</dcterms:created>
  <dcterms:modified xsi:type="dcterms:W3CDTF">2013-05-28T08:47:00Z</dcterms:modified>
</cp:coreProperties>
</file>